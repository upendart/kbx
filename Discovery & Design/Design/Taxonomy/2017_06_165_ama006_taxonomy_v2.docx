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6FF0F5" w14:textId="252FC4C4" w:rsidR="00AF300C" w:rsidRPr="007D7B10" w:rsidRDefault="008739DA" w:rsidP="00702603">
      <w:pPr>
        <w:ind w:left="0"/>
        <w:outlineLvl w:val="0"/>
        <w:rPr>
          <w:rFonts w:cs="Arial"/>
          <w:b/>
          <w:color w:val="800000"/>
          <w:spacing w:val="-10"/>
          <w:kern w:val="28"/>
          <w:sz w:val="36"/>
        </w:rPr>
      </w:pPr>
      <w:bookmarkStart w:id="0" w:name="_GoBack"/>
      <w:bookmarkEnd w:id="0"/>
      <w:r>
        <w:rPr>
          <w:rFonts w:cs="Arial"/>
          <w:b/>
          <w:color w:val="800000"/>
          <w:spacing w:val="-10"/>
          <w:kern w:val="28"/>
          <w:sz w:val="36"/>
        </w:rPr>
        <w:t>Amalgamated Bank Taxonomy</w:t>
      </w:r>
    </w:p>
    <w:tbl>
      <w:tblPr>
        <w:tblW w:w="864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72" w:type="dxa"/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700"/>
        <w:gridCol w:w="5940"/>
      </w:tblGrid>
      <w:tr w:rsidR="00AF300C" w:rsidRPr="007D7B10" w14:paraId="547F53FB" w14:textId="77777777" w:rsidTr="00617C86">
        <w:trPr>
          <w:trHeight w:val="2726"/>
        </w:trPr>
        <w:tc>
          <w:tcPr>
            <w:tcW w:w="8640" w:type="dxa"/>
            <w:gridSpan w:val="2"/>
          </w:tcPr>
          <w:p w14:paraId="0FFE7CCB" w14:textId="77777777" w:rsidR="008739DA" w:rsidRPr="008739DA" w:rsidRDefault="008739DA" w:rsidP="008739DA">
            <w:pPr>
              <w:pStyle w:val="Default"/>
              <w:rPr>
                <w:b/>
              </w:rPr>
            </w:pPr>
            <w:r w:rsidRPr="008739DA">
              <w:rPr>
                <w:b/>
              </w:rPr>
              <w:t xml:space="preserve">Purpose of the taxonomy: </w:t>
            </w:r>
          </w:p>
          <w:p w14:paraId="31062740" w14:textId="6AFC65D1" w:rsidR="008739DA" w:rsidRPr="008739DA" w:rsidRDefault="008739DA" w:rsidP="008739DA">
            <w:pPr>
              <w:pStyle w:val="Default"/>
            </w:pPr>
            <w:r w:rsidRPr="008739DA">
              <w:t xml:space="preserve">Users have different goals and </w:t>
            </w:r>
            <w:r w:rsidR="008A79EF" w:rsidRPr="008739DA">
              <w:t>behaviors;</w:t>
            </w:r>
            <w:r w:rsidRPr="008739DA">
              <w:t xml:space="preserve"> </w:t>
            </w:r>
            <w:r w:rsidR="008A79EF" w:rsidRPr="008739DA">
              <w:t>therefore,</w:t>
            </w:r>
            <w:r w:rsidRPr="008739DA">
              <w:t xml:space="preserve"> they navigate to, browse, and discover content in different ways. A robust content taxonomy provides a formal set of ways that content can be categorized, and aids in content discovery. </w:t>
            </w:r>
          </w:p>
          <w:p w14:paraId="541CA23B" w14:textId="77777777" w:rsidR="008739DA" w:rsidRPr="008739DA" w:rsidRDefault="008739DA" w:rsidP="008739DA">
            <w:pPr>
              <w:pStyle w:val="Default"/>
              <w:rPr>
                <w:b/>
              </w:rPr>
            </w:pPr>
          </w:p>
          <w:p w14:paraId="6988A56C" w14:textId="77777777" w:rsidR="008739DA" w:rsidRPr="008739DA" w:rsidRDefault="008739DA" w:rsidP="008739DA">
            <w:pPr>
              <w:pStyle w:val="Default"/>
              <w:rPr>
                <w:b/>
              </w:rPr>
            </w:pPr>
            <w:r w:rsidRPr="008739DA">
              <w:rPr>
                <w:b/>
              </w:rPr>
              <w:t xml:space="preserve">Goal of the document: </w:t>
            </w:r>
          </w:p>
          <w:p w14:paraId="3A3F00F8" w14:textId="27E6B478" w:rsidR="008739DA" w:rsidRPr="008739DA" w:rsidRDefault="008739DA" w:rsidP="008739DA">
            <w:pPr>
              <w:pStyle w:val="Default"/>
            </w:pPr>
            <w:r w:rsidRPr="008739DA">
              <w:t xml:space="preserve">To categorize, and classify all content on </w:t>
            </w:r>
            <w:r>
              <w:t>AmalgamatedBank</w:t>
            </w:r>
            <w:r w:rsidRPr="008739DA">
              <w:t xml:space="preserve">.com by defining all the different tags that can be used to categorize content. Content categories will be used to </w:t>
            </w:r>
          </w:p>
          <w:p w14:paraId="1E14F0AE" w14:textId="77777777" w:rsidR="008739DA" w:rsidRPr="008739DA" w:rsidRDefault="008739DA" w:rsidP="008739DA">
            <w:pPr>
              <w:pStyle w:val="Default"/>
              <w:numPr>
                <w:ilvl w:val="0"/>
                <w:numId w:val="31"/>
              </w:numPr>
            </w:pPr>
            <w:r w:rsidRPr="008739DA">
              <w:t>Establish navigation</w:t>
            </w:r>
          </w:p>
          <w:p w14:paraId="2461FABC" w14:textId="77777777" w:rsidR="008739DA" w:rsidRPr="008739DA" w:rsidRDefault="008739DA" w:rsidP="008739DA">
            <w:pPr>
              <w:pStyle w:val="Default"/>
              <w:numPr>
                <w:ilvl w:val="0"/>
                <w:numId w:val="31"/>
              </w:numPr>
            </w:pPr>
            <w:r w:rsidRPr="008739DA">
              <w:t xml:space="preserve">Create relationships and display related content </w:t>
            </w:r>
          </w:p>
          <w:p w14:paraId="5DDCC8A0" w14:textId="77777777" w:rsidR="008739DA" w:rsidRPr="008739DA" w:rsidRDefault="008739DA" w:rsidP="008739DA">
            <w:pPr>
              <w:pStyle w:val="Default"/>
              <w:numPr>
                <w:ilvl w:val="0"/>
                <w:numId w:val="31"/>
              </w:numPr>
            </w:pPr>
            <w:r w:rsidRPr="008739DA">
              <w:t>Filter content</w:t>
            </w:r>
          </w:p>
          <w:p w14:paraId="7A098327" w14:textId="77777777" w:rsidR="008739DA" w:rsidRPr="008739DA" w:rsidRDefault="008739DA" w:rsidP="008739DA">
            <w:pPr>
              <w:pStyle w:val="Default"/>
              <w:rPr>
                <w:b/>
              </w:rPr>
            </w:pPr>
          </w:p>
          <w:p w14:paraId="59F977FC" w14:textId="77777777" w:rsidR="008739DA" w:rsidRPr="008739DA" w:rsidRDefault="008739DA" w:rsidP="008739DA">
            <w:pPr>
              <w:pStyle w:val="Default"/>
              <w:rPr>
                <w:b/>
              </w:rPr>
            </w:pPr>
            <w:r w:rsidRPr="008739DA">
              <w:rPr>
                <w:b/>
              </w:rPr>
              <w:t xml:space="preserve">Next steps: </w:t>
            </w:r>
          </w:p>
          <w:p w14:paraId="0FA8A99B" w14:textId="590549AA" w:rsidR="0043714D" w:rsidRPr="008739DA" w:rsidRDefault="008739DA" w:rsidP="008739DA">
            <w:pPr>
              <w:pStyle w:val="Default"/>
            </w:pPr>
            <w:r>
              <w:t>Amalgamated</w:t>
            </w:r>
            <w:r w:rsidRPr="008739DA">
              <w:t xml:space="preserve"> to review validate, and update taxonomy.</w:t>
            </w:r>
          </w:p>
        </w:tc>
      </w:tr>
      <w:tr w:rsidR="00AF300C" w:rsidRPr="007D7B10" w14:paraId="51C6E4C5" w14:textId="77777777" w:rsidTr="008739DA">
        <w:trPr>
          <w:trHeight w:val="242"/>
        </w:trPr>
        <w:tc>
          <w:tcPr>
            <w:tcW w:w="2700" w:type="dxa"/>
          </w:tcPr>
          <w:p w14:paraId="33C5B8A0" w14:textId="32CAF86E" w:rsidR="00AF300C" w:rsidRPr="00617C86" w:rsidRDefault="008739DA" w:rsidP="00617C86">
            <w:pPr>
              <w:pStyle w:val="Default"/>
              <w:rPr>
                <w:b/>
                <w:szCs w:val="18"/>
              </w:rPr>
            </w:pPr>
            <w:r>
              <w:rPr>
                <w:b/>
                <w:szCs w:val="18"/>
              </w:rPr>
              <w:t>Today’s Date</w:t>
            </w:r>
          </w:p>
        </w:tc>
        <w:tc>
          <w:tcPr>
            <w:tcW w:w="5940" w:type="dxa"/>
          </w:tcPr>
          <w:p w14:paraId="43488FF1" w14:textId="1E571085" w:rsidR="00AF300C" w:rsidRPr="00617C86" w:rsidRDefault="008739DA" w:rsidP="00874211">
            <w:pPr>
              <w:pStyle w:val="Default"/>
              <w:rPr>
                <w:b/>
                <w:szCs w:val="18"/>
              </w:rPr>
            </w:pPr>
            <w:r>
              <w:rPr>
                <w:b/>
                <w:szCs w:val="18"/>
              </w:rPr>
              <w:t>06/16/2017</w:t>
            </w:r>
          </w:p>
        </w:tc>
      </w:tr>
    </w:tbl>
    <w:p w14:paraId="6CBCD860" w14:textId="77777777" w:rsidR="008739DA" w:rsidRDefault="008739DA" w:rsidP="008739DA">
      <w:pPr>
        <w:pStyle w:val="Default"/>
        <w:rPr>
          <w:rFonts w:cs="Arial"/>
        </w:rPr>
      </w:pPr>
    </w:p>
    <w:p w14:paraId="5CC90165" w14:textId="77777777" w:rsidR="008739DA" w:rsidRPr="00356D13" w:rsidRDefault="008739DA" w:rsidP="008739DA">
      <w:pPr>
        <w:pStyle w:val="Heading2"/>
        <w:rPr>
          <w:rStyle w:val="Heading2Char2Char"/>
          <w:b/>
        </w:rPr>
      </w:pPr>
      <w:r w:rsidRPr="00356D13">
        <w:rPr>
          <w:rStyle w:val="Heading2Char2Char"/>
          <w:b/>
        </w:rPr>
        <w:t>Tags</w:t>
      </w:r>
    </w:p>
    <w:p w14:paraId="26476658" w14:textId="3C229749" w:rsidR="008739DA" w:rsidRPr="00FB3689" w:rsidRDefault="008739DA" w:rsidP="008739DA">
      <w:pPr>
        <w:pStyle w:val="Default"/>
        <w:rPr>
          <w:rFonts w:cs="Arial"/>
          <w:sz w:val="20"/>
        </w:rPr>
      </w:pPr>
      <w:r>
        <w:rPr>
          <w:rFonts w:cs="Arial"/>
          <w:sz w:val="20"/>
        </w:rPr>
        <w:t xml:space="preserve">The following is a list of tags that will be used in the site ecosystem. Tags will be applied to various content types within the CMS </w:t>
      </w:r>
      <w:r w:rsidR="00F43720">
        <w:rPr>
          <w:rFonts w:cs="Arial"/>
          <w:sz w:val="20"/>
        </w:rPr>
        <w:t>to</w:t>
      </w:r>
      <w:r>
        <w:rPr>
          <w:rFonts w:cs="Arial"/>
          <w:sz w:val="20"/>
        </w:rPr>
        <w:t xml:space="preserve"> enable related content and filtering. </w:t>
      </w:r>
    </w:p>
    <w:p w14:paraId="1C2E11F7" w14:textId="77777777" w:rsidR="008739DA" w:rsidRDefault="008739DA" w:rsidP="008739DA">
      <w:pPr>
        <w:ind w:left="0"/>
        <w:outlineLvl w:val="0"/>
        <w:rPr>
          <w:rStyle w:val="Heading2Char2Char"/>
          <w:rFonts w:cs="Arial"/>
        </w:rPr>
      </w:pPr>
    </w:p>
    <w:p w14:paraId="1EC4BCE9" w14:textId="77777777" w:rsidR="008739DA" w:rsidRDefault="008739DA" w:rsidP="008739DA">
      <w:pPr>
        <w:pStyle w:val="Heading3"/>
        <w:rPr>
          <w:rStyle w:val="Heading2Char2Char"/>
          <w:rFonts w:cs="Arial"/>
        </w:rPr>
      </w:pPr>
      <w:r>
        <w:rPr>
          <w:rStyle w:val="Heading2Char2Char"/>
          <w:rFonts w:cs="Arial"/>
        </w:rPr>
        <w:t xml:space="preserve">Role </w:t>
      </w:r>
    </w:p>
    <w:p w14:paraId="5ADF42E5" w14:textId="662A3A7E" w:rsidR="003C27B7" w:rsidRPr="003C27B7" w:rsidRDefault="003C27B7" w:rsidP="003C27B7">
      <w:r>
        <w:t xml:space="preserve">Sections of the site. </w:t>
      </w:r>
    </w:p>
    <w:p w14:paraId="4832E45A" w14:textId="77777777" w:rsidR="00F43720" w:rsidRPr="00F43720" w:rsidRDefault="00F43720" w:rsidP="008739DA">
      <w:pPr>
        <w:pStyle w:val="Default"/>
        <w:numPr>
          <w:ilvl w:val="0"/>
          <w:numId w:val="25"/>
        </w:numPr>
        <w:rPr>
          <w:rFonts w:cs="Arial"/>
        </w:rPr>
      </w:pPr>
      <w:r>
        <w:rPr>
          <w:rFonts w:cs="Arial"/>
          <w:sz w:val="20"/>
        </w:rPr>
        <w:t>Personal (banking)</w:t>
      </w:r>
    </w:p>
    <w:p w14:paraId="432A56C0" w14:textId="77777777" w:rsidR="00F43720" w:rsidRPr="00F43720" w:rsidRDefault="00F43720" w:rsidP="008739DA">
      <w:pPr>
        <w:pStyle w:val="Default"/>
        <w:numPr>
          <w:ilvl w:val="0"/>
          <w:numId w:val="25"/>
        </w:numPr>
        <w:rPr>
          <w:rFonts w:cs="Arial"/>
        </w:rPr>
      </w:pPr>
      <w:r>
        <w:rPr>
          <w:rFonts w:cs="Arial"/>
          <w:sz w:val="20"/>
        </w:rPr>
        <w:t>Organizational (banking)</w:t>
      </w:r>
    </w:p>
    <w:p w14:paraId="0B51B3AA" w14:textId="0171C5FC" w:rsidR="008739DA" w:rsidRPr="00F43720" w:rsidRDefault="00F43720" w:rsidP="008739DA">
      <w:pPr>
        <w:pStyle w:val="Default"/>
        <w:numPr>
          <w:ilvl w:val="0"/>
          <w:numId w:val="25"/>
        </w:numPr>
        <w:rPr>
          <w:rFonts w:cs="Arial"/>
        </w:rPr>
      </w:pPr>
      <w:r>
        <w:rPr>
          <w:rFonts w:cs="Arial"/>
          <w:sz w:val="20"/>
        </w:rPr>
        <w:t>Business (banking)</w:t>
      </w:r>
    </w:p>
    <w:p w14:paraId="06E2DE81" w14:textId="08E9F68A" w:rsidR="00F43720" w:rsidRPr="00F43720" w:rsidRDefault="00F43720" w:rsidP="008739DA">
      <w:pPr>
        <w:pStyle w:val="Default"/>
        <w:numPr>
          <w:ilvl w:val="0"/>
          <w:numId w:val="25"/>
        </w:numPr>
        <w:rPr>
          <w:rFonts w:cs="Arial"/>
        </w:rPr>
      </w:pPr>
      <w:r>
        <w:rPr>
          <w:rFonts w:cs="Arial"/>
          <w:sz w:val="20"/>
        </w:rPr>
        <w:t>Commercial Lending</w:t>
      </w:r>
    </w:p>
    <w:p w14:paraId="6673F0CE" w14:textId="51753730" w:rsidR="00F43720" w:rsidRPr="00F43720" w:rsidRDefault="00F43720" w:rsidP="008739DA">
      <w:pPr>
        <w:pStyle w:val="Default"/>
        <w:numPr>
          <w:ilvl w:val="0"/>
          <w:numId w:val="25"/>
        </w:numPr>
        <w:rPr>
          <w:rFonts w:cs="Arial"/>
          <w:sz w:val="20"/>
          <w:szCs w:val="20"/>
        </w:rPr>
      </w:pPr>
      <w:r w:rsidRPr="00F43720">
        <w:rPr>
          <w:rFonts w:cs="Arial"/>
          <w:sz w:val="20"/>
          <w:szCs w:val="20"/>
        </w:rPr>
        <w:t>Institutional Investing</w:t>
      </w:r>
    </w:p>
    <w:p w14:paraId="33497AB6" w14:textId="77777777" w:rsidR="008739DA" w:rsidRDefault="008739DA" w:rsidP="008739DA">
      <w:pPr>
        <w:pStyle w:val="Default"/>
        <w:rPr>
          <w:rFonts w:cs="Arial"/>
          <w:sz w:val="20"/>
        </w:rPr>
      </w:pPr>
    </w:p>
    <w:p w14:paraId="761C0171" w14:textId="454D2E90" w:rsidR="008739DA" w:rsidRDefault="00F43720" w:rsidP="008739DA">
      <w:pPr>
        <w:pStyle w:val="Heading3"/>
        <w:rPr>
          <w:rStyle w:val="Heading2Char2Char"/>
          <w:rFonts w:cs="Arial"/>
        </w:rPr>
      </w:pPr>
      <w:r>
        <w:rPr>
          <w:rStyle w:val="Heading2Char2Char"/>
          <w:rFonts w:cs="Arial"/>
        </w:rPr>
        <w:t>Product Type</w:t>
      </w:r>
      <w:r w:rsidR="008739DA">
        <w:rPr>
          <w:rStyle w:val="Heading2Char2Char"/>
          <w:rFonts w:cs="Arial"/>
        </w:rPr>
        <w:t xml:space="preserve"> </w:t>
      </w:r>
    </w:p>
    <w:p w14:paraId="633FAAB3" w14:textId="259B45C1" w:rsidR="003C27B7" w:rsidRPr="003C27B7" w:rsidRDefault="003C27B7" w:rsidP="003C27B7">
      <w:r>
        <w:t xml:space="preserve">Products and services available on the site. </w:t>
      </w:r>
    </w:p>
    <w:p w14:paraId="77CD467E" w14:textId="77777777" w:rsidR="00F43720" w:rsidRPr="00F43720" w:rsidRDefault="00F43720" w:rsidP="008105A9">
      <w:pPr>
        <w:pStyle w:val="Default"/>
        <w:numPr>
          <w:ilvl w:val="0"/>
          <w:numId w:val="40"/>
        </w:numPr>
        <w:rPr>
          <w:rFonts w:cs="Arial"/>
        </w:rPr>
      </w:pPr>
      <w:r>
        <w:rPr>
          <w:rFonts w:cs="Arial"/>
          <w:sz w:val="20"/>
        </w:rPr>
        <w:t>Personal Banking</w:t>
      </w:r>
      <w:r w:rsidR="008739DA">
        <w:rPr>
          <w:rFonts w:cs="Arial"/>
          <w:sz w:val="20"/>
        </w:rPr>
        <w:t xml:space="preserve"> </w:t>
      </w:r>
    </w:p>
    <w:p w14:paraId="5BA981BE" w14:textId="77ACF793" w:rsidR="00F43720" w:rsidRPr="00F43720" w:rsidRDefault="00F43720" w:rsidP="00F43720">
      <w:pPr>
        <w:pStyle w:val="Default"/>
        <w:numPr>
          <w:ilvl w:val="1"/>
          <w:numId w:val="40"/>
        </w:numPr>
        <w:rPr>
          <w:rFonts w:cs="Arial"/>
        </w:rPr>
      </w:pPr>
      <w:r>
        <w:rPr>
          <w:rFonts w:cs="Arial"/>
          <w:sz w:val="20"/>
        </w:rPr>
        <w:t>Checking</w:t>
      </w:r>
    </w:p>
    <w:p w14:paraId="10E33676" w14:textId="23FB4FCC" w:rsidR="00F43720" w:rsidRPr="00F43720" w:rsidRDefault="00F43720" w:rsidP="00F43720">
      <w:pPr>
        <w:pStyle w:val="Default"/>
        <w:numPr>
          <w:ilvl w:val="1"/>
          <w:numId w:val="40"/>
        </w:numPr>
        <w:rPr>
          <w:rFonts w:cs="Arial"/>
        </w:rPr>
      </w:pPr>
      <w:r>
        <w:rPr>
          <w:rFonts w:cs="Arial"/>
          <w:sz w:val="20"/>
        </w:rPr>
        <w:t>Savings and CDs</w:t>
      </w:r>
    </w:p>
    <w:p w14:paraId="55186584" w14:textId="23BCE1A3" w:rsidR="00F43720" w:rsidRPr="00F43720" w:rsidRDefault="00F43720" w:rsidP="00F43720">
      <w:pPr>
        <w:pStyle w:val="Default"/>
        <w:numPr>
          <w:ilvl w:val="1"/>
          <w:numId w:val="40"/>
        </w:numPr>
        <w:rPr>
          <w:rFonts w:cs="Arial"/>
        </w:rPr>
      </w:pPr>
      <w:r>
        <w:rPr>
          <w:rFonts w:cs="Arial"/>
          <w:sz w:val="20"/>
        </w:rPr>
        <w:t>Credit Cards</w:t>
      </w:r>
    </w:p>
    <w:p w14:paraId="5F7E6331" w14:textId="77777777" w:rsidR="00F43720" w:rsidRPr="00F43720" w:rsidRDefault="00F43720" w:rsidP="008105A9">
      <w:pPr>
        <w:pStyle w:val="Default"/>
        <w:numPr>
          <w:ilvl w:val="1"/>
          <w:numId w:val="40"/>
        </w:numPr>
        <w:rPr>
          <w:rFonts w:cs="Arial"/>
        </w:rPr>
      </w:pPr>
      <w:r>
        <w:rPr>
          <w:rFonts w:cs="Arial"/>
          <w:sz w:val="20"/>
        </w:rPr>
        <w:t>Mobile Banking</w:t>
      </w:r>
    </w:p>
    <w:p w14:paraId="18F8DEEA" w14:textId="77777777" w:rsidR="00F43720" w:rsidRDefault="00DA5C89" w:rsidP="008105A9">
      <w:pPr>
        <w:pStyle w:val="Default"/>
        <w:numPr>
          <w:ilvl w:val="0"/>
          <w:numId w:val="40"/>
        </w:numPr>
        <w:rPr>
          <w:rFonts w:cs="Arial"/>
        </w:rPr>
      </w:pPr>
      <w:r>
        <w:rPr>
          <w:rFonts w:cs="Arial"/>
          <w:sz w:val="20"/>
        </w:rPr>
        <w:t>Personal Borrowing</w:t>
      </w:r>
    </w:p>
    <w:p w14:paraId="10D15628" w14:textId="77777777" w:rsidR="00F43720" w:rsidRDefault="00DA5C89" w:rsidP="008105A9">
      <w:pPr>
        <w:pStyle w:val="Default"/>
        <w:numPr>
          <w:ilvl w:val="1"/>
          <w:numId w:val="40"/>
        </w:numPr>
        <w:rPr>
          <w:rFonts w:cs="Arial"/>
        </w:rPr>
      </w:pPr>
      <w:r w:rsidRPr="00F43720">
        <w:rPr>
          <w:rFonts w:cs="Arial"/>
          <w:sz w:val="20"/>
        </w:rPr>
        <w:t>Mortgages</w:t>
      </w:r>
    </w:p>
    <w:p w14:paraId="7B941FAF" w14:textId="77777777" w:rsidR="00F43720" w:rsidRDefault="00DA5C89" w:rsidP="00F43720">
      <w:pPr>
        <w:pStyle w:val="Default"/>
        <w:numPr>
          <w:ilvl w:val="1"/>
          <w:numId w:val="40"/>
        </w:numPr>
        <w:rPr>
          <w:rFonts w:cs="Arial"/>
        </w:rPr>
      </w:pPr>
      <w:r w:rsidRPr="00F43720">
        <w:rPr>
          <w:rFonts w:cs="Arial"/>
          <w:sz w:val="20"/>
        </w:rPr>
        <w:t xml:space="preserve">HELOC (Home Equity Line of Credit) </w:t>
      </w:r>
    </w:p>
    <w:p w14:paraId="4F312DB1" w14:textId="77777777" w:rsidR="00F43720" w:rsidRDefault="00BA6A03" w:rsidP="00F43720">
      <w:pPr>
        <w:pStyle w:val="Default"/>
        <w:numPr>
          <w:ilvl w:val="0"/>
          <w:numId w:val="40"/>
        </w:numPr>
        <w:rPr>
          <w:rFonts w:cs="Arial"/>
        </w:rPr>
      </w:pPr>
      <w:r w:rsidRPr="00F43720">
        <w:rPr>
          <w:rFonts w:cs="Arial"/>
          <w:sz w:val="20"/>
        </w:rPr>
        <w:lastRenderedPageBreak/>
        <w:t>Personal Investing</w:t>
      </w:r>
    </w:p>
    <w:p w14:paraId="55B8FFD8" w14:textId="77777777" w:rsidR="00F43720" w:rsidRDefault="00BA6A03" w:rsidP="00F43720">
      <w:pPr>
        <w:pStyle w:val="Default"/>
        <w:numPr>
          <w:ilvl w:val="0"/>
          <w:numId w:val="40"/>
        </w:numPr>
        <w:rPr>
          <w:rFonts w:cs="Arial"/>
        </w:rPr>
      </w:pPr>
      <w:r w:rsidRPr="00F43720">
        <w:rPr>
          <w:rFonts w:cs="Arial"/>
          <w:sz w:val="20"/>
        </w:rPr>
        <w:t>Business Banking</w:t>
      </w:r>
    </w:p>
    <w:p w14:paraId="463A9C97" w14:textId="77777777" w:rsidR="00F43720" w:rsidRDefault="00BA6A03" w:rsidP="00F43720">
      <w:pPr>
        <w:pStyle w:val="Default"/>
        <w:numPr>
          <w:ilvl w:val="1"/>
          <w:numId w:val="40"/>
        </w:numPr>
        <w:rPr>
          <w:rFonts w:cs="Arial"/>
        </w:rPr>
      </w:pPr>
      <w:r w:rsidRPr="00F43720">
        <w:rPr>
          <w:rFonts w:cs="Arial"/>
          <w:sz w:val="20"/>
        </w:rPr>
        <w:t>Business Checking</w:t>
      </w:r>
    </w:p>
    <w:p w14:paraId="57BFC13E" w14:textId="77777777" w:rsidR="00F43720" w:rsidRDefault="00BA6A03" w:rsidP="00F43720">
      <w:pPr>
        <w:pStyle w:val="Default"/>
        <w:numPr>
          <w:ilvl w:val="1"/>
          <w:numId w:val="40"/>
        </w:numPr>
        <w:rPr>
          <w:rFonts w:cs="Arial"/>
        </w:rPr>
      </w:pPr>
      <w:r w:rsidRPr="00F43720">
        <w:rPr>
          <w:rFonts w:cs="Arial"/>
          <w:sz w:val="20"/>
        </w:rPr>
        <w:t>Business Savings</w:t>
      </w:r>
    </w:p>
    <w:p w14:paraId="02096EE1" w14:textId="77777777" w:rsidR="00F43720" w:rsidRDefault="00BA6A03" w:rsidP="00F43720">
      <w:pPr>
        <w:pStyle w:val="Default"/>
        <w:numPr>
          <w:ilvl w:val="1"/>
          <w:numId w:val="40"/>
        </w:numPr>
        <w:rPr>
          <w:rFonts w:cs="Arial"/>
        </w:rPr>
      </w:pPr>
      <w:r w:rsidRPr="00F43720">
        <w:rPr>
          <w:rFonts w:cs="Arial"/>
          <w:sz w:val="20"/>
        </w:rPr>
        <w:t>Business Credit Cards</w:t>
      </w:r>
    </w:p>
    <w:p w14:paraId="59CE8534" w14:textId="77777777" w:rsidR="00F43720" w:rsidRDefault="00BA6A03" w:rsidP="00F43720">
      <w:pPr>
        <w:pStyle w:val="Default"/>
        <w:numPr>
          <w:ilvl w:val="1"/>
          <w:numId w:val="40"/>
        </w:numPr>
        <w:rPr>
          <w:rFonts w:cs="Arial"/>
        </w:rPr>
      </w:pPr>
      <w:r w:rsidRPr="00F43720">
        <w:rPr>
          <w:rFonts w:cs="Arial"/>
          <w:sz w:val="20"/>
        </w:rPr>
        <w:t>Business Mortgages</w:t>
      </w:r>
    </w:p>
    <w:p w14:paraId="33F0A853" w14:textId="77777777" w:rsidR="00F43720" w:rsidRDefault="008F67E3" w:rsidP="00F43720">
      <w:pPr>
        <w:pStyle w:val="Default"/>
        <w:numPr>
          <w:ilvl w:val="1"/>
          <w:numId w:val="40"/>
        </w:numPr>
        <w:rPr>
          <w:rFonts w:cs="Arial"/>
        </w:rPr>
      </w:pPr>
      <w:r w:rsidRPr="00F43720">
        <w:rPr>
          <w:rFonts w:cs="Arial"/>
          <w:sz w:val="20"/>
        </w:rPr>
        <w:t xml:space="preserve">Mobile Banking </w:t>
      </w:r>
    </w:p>
    <w:p w14:paraId="2F0F14A3" w14:textId="77777777" w:rsidR="00F43720" w:rsidRDefault="00BA6A03" w:rsidP="00F43720">
      <w:pPr>
        <w:pStyle w:val="Default"/>
        <w:numPr>
          <w:ilvl w:val="0"/>
          <w:numId w:val="40"/>
        </w:numPr>
        <w:rPr>
          <w:rFonts w:cs="Arial"/>
        </w:rPr>
      </w:pPr>
      <w:r w:rsidRPr="00F43720">
        <w:rPr>
          <w:rFonts w:cs="Arial"/>
          <w:sz w:val="20"/>
        </w:rPr>
        <w:t>Commercial Lending</w:t>
      </w:r>
    </w:p>
    <w:p w14:paraId="5B679F8B" w14:textId="77777777" w:rsidR="00F43720" w:rsidRDefault="00BA6A03" w:rsidP="00F43720">
      <w:pPr>
        <w:pStyle w:val="Default"/>
        <w:numPr>
          <w:ilvl w:val="1"/>
          <w:numId w:val="40"/>
        </w:numPr>
        <w:rPr>
          <w:rFonts w:cs="Arial"/>
        </w:rPr>
      </w:pPr>
      <w:r w:rsidRPr="00F43720">
        <w:rPr>
          <w:rFonts w:cs="Arial"/>
          <w:sz w:val="20"/>
        </w:rPr>
        <w:t>Commercial and Industrial</w:t>
      </w:r>
    </w:p>
    <w:p w14:paraId="67D31747" w14:textId="77777777" w:rsidR="00F43720" w:rsidRDefault="00BA6A03" w:rsidP="00F43720">
      <w:pPr>
        <w:pStyle w:val="Default"/>
        <w:numPr>
          <w:ilvl w:val="1"/>
          <w:numId w:val="40"/>
        </w:numPr>
        <w:rPr>
          <w:rFonts w:cs="Arial"/>
        </w:rPr>
      </w:pPr>
      <w:r w:rsidRPr="00F43720">
        <w:rPr>
          <w:rFonts w:cs="Arial"/>
          <w:sz w:val="20"/>
        </w:rPr>
        <w:t>Commercial Real Estate</w:t>
      </w:r>
    </w:p>
    <w:p w14:paraId="5BC6A99A" w14:textId="77777777" w:rsidR="00F43720" w:rsidRDefault="00BA6A03" w:rsidP="00F43720">
      <w:pPr>
        <w:pStyle w:val="Default"/>
        <w:numPr>
          <w:ilvl w:val="1"/>
          <w:numId w:val="40"/>
        </w:numPr>
        <w:rPr>
          <w:rFonts w:cs="Arial"/>
        </w:rPr>
      </w:pPr>
      <w:r w:rsidRPr="00F43720">
        <w:rPr>
          <w:rFonts w:cs="Arial"/>
          <w:sz w:val="20"/>
          <w:highlight w:val="yellow"/>
        </w:rPr>
        <w:t>Community Development (?)</w:t>
      </w:r>
    </w:p>
    <w:p w14:paraId="09EB1804" w14:textId="77777777" w:rsidR="00F43720" w:rsidRDefault="00BA6A03" w:rsidP="008105A9">
      <w:pPr>
        <w:pStyle w:val="Default"/>
        <w:numPr>
          <w:ilvl w:val="1"/>
          <w:numId w:val="40"/>
        </w:numPr>
        <w:rPr>
          <w:rFonts w:cs="Arial"/>
        </w:rPr>
      </w:pPr>
      <w:r w:rsidRPr="00F43720">
        <w:rPr>
          <w:rFonts w:cs="Arial"/>
          <w:sz w:val="20"/>
          <w:szCs w:val="20"/>
        </w:rPr>
        <w:t>Non-profit Lending</w:t>
      </w:r>
    </w:p>
    <w:p w14:paraId="66FFF210" w14:textId="77777777" w:rsidR="00F43720" w:rsidRDefault="00BA6A03" w:rsidP="00F43720">
      <w:pPr>
        <w:pStyle w:val="Default"/>
        <w:numPr>
          <w:ilvl w:val="1"/>
          <w:numId w:val="40"/>
        </w:numPr>
        <w:rPr>
          <w:rFonts w:cs="Arial"/>
        </w:rPr>
      </w:pPr>
      <w:r w:rsidRPr="00F43720">
        <w:rPr>
          <w:rFonts w:cs="Arial"/>
          <w:sz w:val="20"/>
          <w:szCs w:val="20"/>
          <w:highlight w:val="yellow"/>
        </w:rPr>
        <w:t>Custody Services (?)</w:t>
      </w:r>
    </w:p>
    <w:p w14:paraId="121D72FD" w14:textId="77777777" w:rsidR="00F43720" w:rsidRDefault="00BA6A03" w:rsidP="00F43720">
      <w:pPr>
        <w:pStyle w:val="Default"/>
        <w:numPr>
          <w:ilvl w:val="0"/>
          <w:numId w:val="40"/>
        </w:numPr>
        <w:rPr>
          <w:rFonts w:cs="Arial"/>
        </w:rPr>
      </w:pPr>
      <w:r w:rsidRPr="00F43720">
        <w:rPr>
          <w:rFonts w:cs="Arial"/>
          <w:sz w:val="20"/>
          <w:szCs w:val="20"/>
        </w:rPr>
        <w:t>Institutional Investing</w:t>
      </w:r>
    </w:p>
    <w:p w14:paraId="619DDF1D" w14:textId="77777777" w:rsidR="00F43720" w:rsidRDefault="00BA6A03" w:rsidP="00F43720">
      <w:pPr>
        <w:pStyle w:val="Default"/>
        <w:numPr>
          <w:ilvl w:val="1"/>
          <w:numId w:val="40"/>
        </w:numPr>
        <w:rPr>
          <w:rFonts w:cs="Arial"/>
        </w:rPr>
      </w:pPr>
      <w:r w:rsidRPr="00F43720">
        <w:rPr>
          <w:rFonts w:cs="Arial"/>
          <w:sz w:val="20"/>
          <w:szCs w:val="20"/>
        </w:rPr>
        <w:t>Equity</w:t>
      </w:r>
    </w:p>
    <w:p w14:paraId="6B808497" w14:textId="77777777" w:rsidR="00F43720" w:rsidRDefault="00BA6A03" w:rsidP="00F43720">
      <w:pPr>
        <w:pStyle w:val="Default"/>
        <w:numPr>
          <w:ilvl w:val="1"/>
          <w:numId w:val="40"/>
        </w:numPr>
        <w:rPr>
          <w:rFonts w:cs="Arial"/>
        </w:rPr>
      </w:pPr>
      <w:r w:rsidRPr="00F43720">
        <w:rPr>
          <w:rFonts w:cs="Arial"/>
          <w:sz w:val="20"/>
          <w:szCs w:val="20"/>
        </w:rPr>
        <w:t>Fixed Incomes</w:t>
      </w:r>
    </w:p>
    <w:p w14:paraId="44CD685C" w14:textId="77777777" w:rsidR="00F43720" w:rsidRDefault="00BA6A03" w:rsidP="00F43720">
      <w:pPr>
        <w:pStyle w:val="Default"/>
        <w:numPr>
          <w:ilvl w:val="1"/>
          <w:numId w:val="40"/>
        </w:numPr>
        <w:rPr>
          <w:rFonts w:cs="Arial"/>
        </w:rPr>
      </w:pPr>
      <w:r w:rsidRPr="00F43720">
        <w:rPr>
          <w:rFonts w:cs="Arial"/>
          <w:sz w:val="20"/>
          <w:szCs w:val="20"/>
        </w:rPr>
        <w:t>Alternatives</w:t>
      </w:r>
    </w:p>
    <w:p w14:paraId="07715494" w14:textId="77777777" w:rsidR="00F43720" w:rsidRDefault="00BA6A03" w:rsidP="00F43720">
      <w:pPr>
        <w:pStyle w:val="Default"/>
        <w:numPr>
          <w:ilvl w:val="1"/>
          <w:numId w:val="40"/>
        </w:numPr>
        <w:rPr>
          <w:rFonts w:cs="Arial"/>
        </w:rPr>
      </w:pPr>
      <w:r w:rsidRPr="00F43720">
        <w:rPr>
          <w:rFonts w:cs="Arial"/>
          <w:sz w:val="20"/>
          <w:szCs w:val="20"/>
        </w:rPr>
        <w:t>QPAMs</w:t>
      </w:r>
    </w:p>
    <w:p w14:paraId="642B98A9" w14:textId="77777777" w:rsidR="00F43720" w:rsidRDefault="00BA6A03" w:rsidP="00F43720">
      <w:pPr>
        <w:pStyle w:val="Default"/>
        <w:numPr>
          <w:ilvl w:val="1"/>
          <w:numId w:val="40"/>
        </w:numPr>
        <w:rPr>
          <w:rFonts w:cs="Arial"/>
        </w:rPr>
      </w:pPr>
      <w:commentRangeStart w:id="1"/>
      <w:r w:rsidRPr="00F43720">
        <w:rPr>
          <w:rFonts w:cs="Arial"/>
          <w:sz w:val="20"/>
          <w:szCs w:val="20"/>
          <w:highlight w:val="yellow"/>
        </w:rPr>
        <w:t>Investment Management (?)</w:t>
      </w:r>
    </w:p>
    <w:p w14:paraId="6182ECEF" w14:textId="778C8646" w:rsidR="00BA6A03" w:rsidRPr="00F43720" w:rsidRDefault="00BA6A03" w:rsidP="00F43720">
      <w:pPr>
        <w:pStyle w:val="Default"/>
        <w:numPr>
          <w:ilvl w:val="1"/>
          <w:numId w:val="40"/>
        </w:numPr>
        <w:rPr>
          <w:rFonts w:cs="Arial"/>
        </w:rPr>
      </w:pPr>
      <w:r w:rsidRPr="00F43720">
        <w:rPr>
          <w:rFonts w:cs="Arial"/>
          <w:sz w:val="20"/>
          <w:szCs w:val="20"/>
          <w:highlight w:val="yellow"/>
        </w:rPr>
        <w:t>Custody Services (?)</w:t>
      </w:r>
      <w:commentRangeEnd w:id="1"/>
      <w:r w:rsidR="002F44F6">
        <w:rPr>
          <w:rStyle w:val="CommentReference"/>
          <w:rFonts w:eastAsia="Times New Roman" w:cs="Times New Roman"/>
          <w:color w:val="auto"/>
          <w:szCs w:val="20"/>
          <w:lang w:eastAsia="zh-CN" w:bidi="th-TH"/>
        </w:rPr>
        <w:commentReference w:id="1"/>
      </w:r>
    </w:p>
    <w:p w14:paraId="6BFAC72F" w14:textId="791B6FF2" w:rsidR="009232A1" w:rsidRPr="008F67E3" w:rsidRDefault="009232A1">
      <w:pPr>
        <w:pStyle w:val="Default"/>
        <w:rPr>
          <w:rFonts w:cs="Arial"/>
        </w:rPr>
      </w:pPr>
    </w:p>
    <w:p w14:paraId="6F49C4A0" w14:textId="25F7612B" w:rsidR="008A79EF" w:rsidRDefault="008A79EF" w:rsidP="008A79EF">
      <w:pPr>
        <w:pStyle w:val="Heading3"/>
        <w:rPr>
          <w:ins w:id="2" w:author="Jim McGrath" w:date="2017-06-22T15:48:00Z"/>
          <w:rStyle w:val="Heading2Char2Char"/>
          <w:rFonts w:cs="Arial"/>
        </w:rPr>
      </w:pPr>
      <w:r>
        <w:rPr>
          <w:rStyle w:val="Heading2Char2Char"/>
          <w:rFonts w:cs="Arial"/>
        </w:rPr>
        <w:t xml:space="preserve">Organization Type </w:t>
      </w:r>
    </w:p>
    <w:p w14:paraId="50CFC2B9" w14:textId="260235FE" w:rsidR="003C27B7" w:rsidRPr="003C27B7" w:rsidRDefault="003C27B7" w:rsidP="003C27B7">
      <w:r>
        <w:t xml:space="preserve">Organizations we want to promote. Tags will be used to bring stories, case studies, blogs, etc. to the organization landing page. </w:t>
      </w:r>
    </w:p>
    <w:p w14:paraId="061DABE3" w14:textId="00020325" w:rsidR="008A79EF" w:rsidRPr="008A79EF" w:rsidRDefault="008A79EF" w:rsidP="008105A9">
      <w:pPr>
        <w:pStyle w:val="Default"/>
        <w:numPr>
          <w:ilvl w:val="0"/>
          <w:numId w:val="40"/>
        </w:numPr>
        <w:rPr>
          <w:rFonts w:cs="Arial"/>
        </w:rPr>
      </w:pPr>
      <w:r>
        <w:rPr>
          <w:rFonts w:cs="Arial"/>
          <w:sz w:val="20"/>
        </w:rPr>
        <w:t xml:space="preserve">Environmental </w:t>
      </w:r>
    </w:p>
    <w:p w14:paraId="7C0931B2" w14:textId="6D5F6712" w:rsidR="008A79EF" w:rsidRPr="008A79EF" w:rsidRDefault="008A79EF" w:rsidP="008A79EF">
      <w:pPr>
        <w:pStyle w:val="Default"/>
        <w:numPr>
          <w:ilvl w:val="0"/>
          <w:numId w:val="40"/>
        </w:numPr>
        <w:rPr>
          <w:rFonts w:cs="Arial"/>
        </w:rPr>
      </w:pPr>
      <w:r>
        <w:rPr>
          <w:rFonts w:cs="Arial"/>
          <w:sz w:val="20"/>
        </w:rPr>
        <w:t xml:space="preserve">Political </w:t>
      </w:r>
    </w:p>
    <w:p w14:paraId="683F619B" w14:textId="629055DE" w:rsidR="008A79EF" w:rsidRPr="008A79EF" w:rsidRDefault="008A79EF" w:rsidP="008A79EF">
      <w:pPr>
        <w:pStyle w:val="Default"/>
        <w:numPr>
          <w:ilvl w:val="0"/>
          <w:numId w:val="40"/>
        </w:numPr>
        <w:rPr>
          <w:rFonts w:cs="Arial"/>
        </w:rPr>
      </w:pPr>
      <w:r>
        <w:rPr>
          <w:rFonts w:cs="Arial"/>
          <w:sz w:val="20"/>
        </w:rPr>
        <w:t>Unions</w:t>
      </w:r>
    </w:p>
    <w:p w14:paraId="3DC3E809" w14:textId="45D8DC57" w:rsidR="008A79EF" w:rsidRPr="008A79EF" w:rsidRDefault="008A79EF" w:rsidP="008A79EF">
      <w:pPr>
        <w:pStyle w:val="Default"/>
        <w:numPr>
          <w:ilvl w:val="0"/>
          <w:numId w:val="40"/>
        </w:numPr>
        <w:rPr>
          <w:rFonts w:cs="Arial"/>
        </w:rPr>
      </w:pPr>
      <w:r>
        <w:rPr>
          <w:rFonts w:cs="Arial"/>
          <w:sz w:val="20"/>
        </w:rPr>
        <w:t>Philanthropic</w:t>
      </w:r>
    </w:p>
    <w:p w14:paraId="1FA98826" w14:textId="23FCF31C" w:rsidR="008A79EF" w:rsidRPr="008A79EF" w:rsidRDefault="008A79EF" w:rsidP="008A79EF">
      <w:pPr>
        <w:pStyle w:val="Default"/>
        <w:numPr>
          <w:ilvl w:val="0"/>
          <w:numId w:val="40"/>
        </w:numPr>
        <w:rPr>
          <w:rFonts w:cs="Arial"/>
        </w:rPr>
      </w:pPr>
      <w:r>
        <w:rPr>
          <w:rFonts w:cs="Arial"/>
          <w:sz w:val="20"/>
        </w:rPr>
        <w:t>Non-Profit</w:t>
      </w:r>
    </w:p>
    <w:p w14:paraId="61480BE3" w14:textId="54ADF84A" w:rsidR="008A79EF" w:rsidRPr="00F43720" w:rsidRDefault="008A79EF" w:rsidP="008A79EF">
      <w:pPr>
        <w:pStyle w:val="Default"/>
        <w:numPr>
          <w:ilvl w:val="0"/>
          <w:numId w:val="40"/>
        </w:numPr>
        <w:rPr>
          <w:rFonts w:cs="Arial"/>
        </w:rPr>
      </w:pPr>
      <w:r>
        <w:rPr>
          <w:rFonts w:cs="Arial"/>
          <w:sz w:val="20"/>
        </w:rPr>
        <w:t xml:space="preserve">Socially Conscious Businesses </w:t>
      </w:r>
    </w:p>
    <w:p w14:paraId="0EB839F5" w14:textId="77777777" w:rsidR="009232A1" w:rsidRDefault="009232A1">
      <w:pPr>
        <w:pStyle w:val="Default"/>
        <w:rPr>
          <w:rFonts w:cs="Arial"/>
          <w:sz w:val="20"/>
        </w:rPr>
      </w:pPr>
    </w:p>
    <w:p w14:paraId="4C94246D" w14:textId="14A40EB2" w:rsidR="00A96DFA" w:rsidRPr="007D7B10" w:rsidRDefault="00A96DFA" w:rsidP="00356D13">
      <w:pPr>
        <w:pStyle w:val="Heading3"/>
        <w:rPr>
          <w:rStyle w:val="Heading2CharChar"/>
          <w:rFonts w:cs="Arial"/>
        </w:rPr>
      </w:pPr>
      <w:r w:rsidRPr="00DE792D">
        <w:rPr>
          <w:rStyle w:val="Heading2CharChar"/>
          <w:rFonts w:cs="Arial"/>
        </w:rPr>
        <w:t>Media Type</w:t>
      </w:r>
    </w:p>
    <w:p w14:paraId="6A1A7D9F" w14:textId="77777777" w:rsidR="00BA6A03" w:rsidRPr="00BA6A03" w:rsidRDefault="00BA6A03" w:rsidP="008A5B12">
      <w:pPr>
        <w:pStyle w:val="Default"/>
        <w:numPr>
          <w:ilvl w:val="0"/>
          <w:numId w:val="25"/>
        </w:numPr>
        <w:rPr>
          <w:rFonts w:cs="Arial"/>
          <w:b/>
          <w:lang w:eastAsia="zh-CN" w:bidi="th-TH"/>
        </w:rPr>
      </w:pPr>
      <w:r>
        <w:rPr>
          <w:rFonts w:cs="Arial"/>
          <w:sz w:val="20"/>
        </w:rPr>
        <w:t>Blog Post</w:t>
      </w:r>
    </w:p>
    <w:p w14:paraId="34B5CB75" w14:textId="77777777" w:rsidR="008F67E3" w:rsidRPr="008F67E3" w:rsidRDefault="008F67E3" w:rsidP="008A5B12">
      <w:pPr>
        <w:pStyle w:val="Default"/>
        <w:numPr>
          <w:ilvl w:val="0"/>
          <w:numId w:val="25"/>
        </w:numPr>
        <w:rPr>
          <w:rFonts w:cs="Arial"/>
          <w:b/>
          <w:lang w:eastAsia="zh-CN" w:bidi="th-TH"/>
        </w:rPr>
      </w:pPr>
      <w:r>
        <w:rPr>
          <w:rFonts w:cs="Arial"/>
          <w:sz w:val="20"/>
        </w:rPr>
        <w:t>Case Study</w:t>
      </w:r>
    </w:p>
    <w:p w14:paraId="06B279FD" w14:textId="44BCC0E0" w:rsidR="008F67E3" w:rsidRPr="008F67E3" w:rsidRDefault="008F67E3" w:rsidP="008A5B12">
      <w:pPr>
        <w:pStyle w:val="Default"/>
        <w:numPr>
          <w:ilvl w:val="0"/>
          <w:numId w:val="25"/>
        </w:numPr>
        <w:rPr>
          <w:rFonts w:cs="Arial"/>
          <w:b/>
          <w:lang w:eastAsia="zh-CN" w:bidi="th-TH"/>
        </w:rPr>
      </w:pPr>
      <w:r>
        <w:rPr>
          <w:rFonts w:cs="Arial"/>
          <w:sz w:val="20"/>
        </w:rPr>
        <w:t xml:space="preserve">Client / Customer </w:t>
      </w:r>
    </w:p>
    <w:p w14:paraId="40FF511C" w14:textId="77777777" w:rsidR="00F43720" w:rsidRDefault="008F67E3" w:rsidP="00F43720">
      <w:pPr>
        <w:pStyle w:val="Default"/>
        <w:numPr>
          <w:ilvl w:val="0"/>
          <w:numId w:val="25"/>
        </w:numPr>
        <w:rPr>
          <w:rFonts w:cs="Arial"/>
          <w:b/>
          <w:lang w:eastAsia="zh-CN" w:bidi="th-TH"/>
        </w:rPr>
      </w:pPr>
      <w:r>
        <w:rPr>
          <w:rFonts w:cs="Arial"/>
          <w:sz w:val="20"/>
        </w:rPr>
        <w:t xml:space="preserve">News </w:t>
      </w:r>
    </w:p>
    <w:p w14:paraId="15004411" w14:textId="1DD78693" w:rsidR="008F67E3" w:rsidRPr="00F43720" w:rsidRDefault="008F67E3" w:rsidP="00F43720">
      <w:pPr>
        <w:pStyle w:val="Default"/>
        <w:numPr>
          <w:ilvl w:val="1"/>
          <w:numId w:val="25"/>
        </w:numPr>
        <w:rPr>
          <w:rFonts w:cs="Arial"/>
          <w:b/>
          <w:lang w:eastAsia="zh-CN" w:bidi="th-TH"/>
        </w:rPr>
      </w:pPr>
      <w:r w:rsidRPr="00F43720">
        <w:rPr>
          <w:rFonts w:cs="Arial"/>
          <w:sz w:val="20"/>
        </w:rPr>
        <w:t>Press Release</w:t>
      </w:r>
    </w:p>
    <w:p w14:paraId="3BB36AD7" w14:textId="77777777" w:rsidR="008F67E3" w:rsidRPr="008F67E3" w:rsidRDefault="008F67E3" w:rsidP="008F67E3">
      <w:pPr>
        <w:pStyle w:val="Default"/>
        <w:numPr>
          <w:ilvl w:val="1"/>
          <w:numId w:val="25"/>
        </w:numPr>
        <w:rPr>
          <w:rFonts w:cs="Arial"/>
          <w:b/>
          <w:lang w:eastAsia="zh-CN" w:bidi="th-TH"/>
        </w:rPr>
      </w:pPr>
      <w:r>
        <w:rPr>
          <w:rFonts w:cs="Arial"/>
          <w:sz w:val="20"/>
        </w:rPr>
        <w:t>Mention (3</w:t>
      </w:r>
      <w:r w:rsidRPr="008F67E3">
        <w:rPr>
          <w:rFonts w:cs="Arial"/>
          <w:sz w:val="20"/>
          <w:vertAlign w:val="superscript"/>
        </w:rPr>
        <w:t>rd</w:t>
      </w:r>
      <w:r>
        <w:rPr>
          <w:rFonts w:cs="Arial"/>
          <w:sz w:val="20"/>
        </w:rPr>
        <w:t xml:space="preserve"> Party News About Amalgamated Bank)</w:t>
      </w:r>
    </w:p>
    <w:p w14:paraId="6FDA28B7" w14:textId="1F58E95F" w:rsidR="008F67E3" w:rsidRPr="00E01DF4" w:rsidRDefault="008F67E3" w:rsidP="008F67E3">
      <w:pPr>
        <w:pStyle w:val="Default"/>
        <w:numPr>
          <w:ilvl w:val="1"/>
          <w:numId w:val="25"/>
        </w:numPr>
        <w:rPr>
          <w:rFonts w:cs="Arial"/>
          <w:b/>
          <w:lang w:eastAsia="zh-CN" w:bidi="th-TH"/>
        </w:rPr>
      </w:pPr>
      <w:r>
        <w:rPr>
          <w:rFonts w:cs="Arial"/>
          <w:sz w:val="20"/>
        </w:rPr>
        <w:t>Article</w:t>
      </w:r>
    </w:p>
    <w:p w14:paraId="3C2642B9" w14:textId="215B8E85" w:rsidR="00E01DF4" w:rsidRPr="008F67E3" w:rsidRDefault="00E01DF4" w:rsidP="00E01DF4">
      <w:pPr>
        <w:pStyle w:val="Default"/>
        <w:numPr>
          <w:ilvl w:val="0"/>
          <w:numId w:val="25"/>
        </w:numPr>
        <w:rPr>
          <w:rFonts w:cs="Arial"/>
          <w:b/>
          <w:lang w:eastAsia="zh-CN" w:bidi="th-TH"/>
        </w:rPr>
      </w:pPr>
      <w:r>
        <w:rPr>
          <w:rFonts w:cs="Arial"/>
          <w:sz w:val="20"/>
        </w:rPr>
        <w:t>Story</w:t>
      </w:r>
      <w:r w:rsidR="002F44F6">
        <w:rPr>
          <w:rFonts w:cs="Arial"/>
          <w:sz w:val="20"/>
        </w:rPr>
        <w:t xml:space="preserve"> (example: Impact Report)</w:t>
      </w:r>
    </w:p>
    <w:p w14:paraId="414F6F2F" w14:textId="77777777" w:rsidR="008A79EF" w:rsidRPr="008A79EF" w:rsidRDefault="008A79EF" w:rsidP="008A79EF">
      <w:pPr>
        <w:pStyle w:val="Default"/>
        <w:rPr>
          <w:rStyle w:val="Heading2CharChar"/>
          <w:rFonts w:cs="Arial"/>
          <w:sz w:val="18"/>
        </w:rPr>
      </w:pPr>
    </w:p>
    <w:p w14:paraId="30789770" w14:textId="6774331F" w:rsidR="008F3638" w:rsidRDefault="008F67E3" w:rsidP="00356D13">
      <w:pPr>
        <w:pStyle w:val="Heading3"/>
        <w:rPr>
          <w:ins w:id="3" w:author="Jim McGrath" w:date="2017-06-22T15:49:00Z"/>
          <w:rStyle w:val="Heading2Char2Char"/>
          <w:rFonts w:cs="Arial"/>
        </w:rPr>
      </w:pPr>
      <w:commentRangeStart w:id="4"/>
      <w:r w:rsidRPr="008C0E89">
        <w:rPr>
          <w:rStyle w:val="Heading2Char2Char"/>
          <w:rFonts w:cs="Arial"/>
          <w:highlight w:val="yellow"/>
        </w:rPr>
        <w:lastRenderedPageBreak/>
        <w:t>Topic</w:t>
      </w:r>
      <w:commentRangeEnd w:id="4"/>
      <w:r w:rsidR="002F44F6" w:rsidRPr="008C0E89">
        <w:rPr>
          <w:rStyle w:val="CommentReference"/>
          <w:rFonts w:eastAsia="Times New Roman"/>
          <w:b w:val="0"/>
          <w:highlight w:val="yellow"/>
        </w:rPr>
        <w:commentReference w:id="4"/>
      </w:r>
    </w:p>
    <w:p w14:paraId="3DDE17B5" w14:textId="378621F2" w:rsidR="003C27B7" w:rsidRPr="003C27B7" w:rsidRDefault="003C27B7" w:rsidP="003C27B7">
      <w:r>
        <w:t xml:space="preserve">Topics will be used in addition on blogs and case studies to add a level of granularity to blogs and case studies that is more specific than organizations. </w:t>
      </w:r>
    </w:p>
    <w:p w14:paraId="40078825" w14:textId="3DAD8464" w:rsidR="008F67E3" w:rsidRPr="00F43720" w:rsidRDefault="008F67E3" w:rsidP="008F67E3">
      <w:pPr>
        <w:pStyle w:val="Default"/>
        <w:numPr>
          <w:ilvl w:val="0"/>
          <w:numId w:val="25"/>
        </w:numPr>
        <w:rPr>
          <w:color w:val="000000" w:themeColor="text1"/>
          <w:sz w:val="20"/>
        </w:rPr>
      </w:pPr>
      <w:r>
        <w:rPr>
          <w:sz w:val="20"/>
        </w:rPr>
        <w:t>TBD</w:t>
      </w:r>
    </w:p>
    <w:p w14:paraId="7592B59D" w14:textId="5C954DB5" w:rsidR="00F43720" w:rsidRPr="00394580" w:rsidRDefault="00F43720" w:rsidP="008F67E3">
      <w:pPr>
        <w:pStyle w:val="Default"/>
        <w:numPr>
          <w:ilvl w:val="0"/>
          <w:numId w:val="25"/>
        </w:numPr>
        <w:rPr>
          <w:color w:val="000000" w:themeColor="text1"/>
          <w:sz w:val="20"/>
          <w:highlight w:val="yellow"/>
        </w:rPr>
      </w:pPr>
      <w:r w:rsidRPr="00394580">
        <w:rPr>
          <w:sz w:val="20"/>
          <w:highlight w:val="yellow"/>
        </w:rPr>
        <w:t>(example) Doing Good</w:t>
      </w:r>
    </w:p>
    <w:p w14:paraId="27BCAEC4" w14:textId="51B5141B" w:rsidR="00F43720" w:rsidRPr="00394580" w:rsidRDefault="00F43720" w:rsidP="008F67E3">
      <w:pPr>
        <w:pStyle w:val="Default"/>
        <w:numPr>
          <w:ilvl w:val="0"/>
          <w:numId w:val="25"/>
        </w:numPr>
        <w:rPr>
          <w:color w:val="000000" w:themeColor="text1"/>
          <w:sz w:val="20"/>
          <w:highlight w:val="yellow"/>
        </w:rPr>
      </w:pPr>
      <w:r w:rsidRPr="00394580">
        <w:rPr>
          <w:sz w:val="20"/>
          <w:highlight w:val="yellow"/>
        </w:rPr>
        <w:t xml:space="preserve">(example) Move your Money </w:t>
      </w:r>
    </w:p>
    <w:p w14:paraId="6184E15A" w14:textId="12281A0C" w:rsidR="00F43720" w:rsidRPr="00394580" w:rsidRDefault="00F43720" w:rsidP="00F43720">
      <w:pPr>
        <w:pStyle w:val="Default"/>
        <w:numPr>
          <w:ilvl w:val="0"/>
          <w:numId w:val="25"/>
        </w:numPr>
        <w:rPr>
          <w:color w:val="000000" w:themeColor="text1"/>
          <w:sz w:val="20"/>
          <w:highlight w:val="yellow"/>
        </w:rPr>
      </w:pPr>
      <w:r w:rsidRPr="00394580">
        <w:rPr>
          <w:sz w:val="20"/>
          <w:highlight w:val="yellow"/>
        </w:rPr>
        <w:t>(example) Investing</w:t>
      </w:r>
    </w:p>
    <w:p w14:paraId="666E6488" w14:textId="3CDF2994" w:rsidR="00F43720" w:rsidRPr="00394580" w:rsidRDefault="00F43720" w:rsidP="00F43720">
      <w:pPr>
        <w:pStyle w:val="Default"/>
        <w:numPr>
          <w:ilvl w:val="0"/>
          <w:numId w:val="25"/>
        </w:numPr>
        <w:rPr>
          <w:color w:val="000000" w:themeColor="text1"/>
          <w:sz w:val="20"/>
          <w:highlight w:val="yellow"/>
        </w:rPr>
      </w:pPr>
      <w:r w:rsidRPr="00394580">
        <w:rPr>
          <w:color w:val="000000" w:themeColor="text1"/>
          <w:sz w:val="20"/>
          <w:highlight w:val="yellow"/>
        </w:rPr>
        <w:t>(example) Real Estate</w:t>
      </w:r>
    </w:p>
    <w:p w14:paraId="6FBC3EF0" w14:textId="5FF13A5F" w:rsidR="00394580" w:rsidRDefault="00394580" w:rsidP="00F43720">
      <w:pPr>
        <w:pStyle w:val="Default"/>
        <w:numPr>
          <w:ilvl w:val="0"/>
          <w:numId w:val="25"/>
        </w:numPr>
        <w:rPr>
          <w:color w:val="000000" w:themeColor="text1"/>
          <w:sz w:val="20"/>
          <w:highlight w:val="yellow"/>
        </w:rPr>
      </w:pPr>
      <w:r w:rsidRPr="00394580">
        <w:rPr>
          <w:color w:val="000000" w:themeColor="text1"/>
          <w:sz w:val="20"/>
          <w:highlight w:val="yellow"/>
        </w:rPr>
        <w:t>(example) Online Banking</w:t>
      </w:r>
    </w:p>
    <w:p w14:paraId="1CC7A5BB" w14:textId="316072AF" w:rsidR="0006166D" w:rsidRPr="00394580" w:rsidRDefault="0006166D" w:rsidP="00F43720">
      <w:pPr>
        <w:pStyle w:val="Default"/>
        <w:numPr>
          <w:ilvl w:val="0"/>
          <w:numId w:val="25"/>
        </w:numPr>
        <w:rPr>
          <w:color w:val="000000" w:themeColor="text1"/>
          <w:sz w:val="20"/>
          <w:highlight w:val="yellow"/>
        </w:rPr>
      </w:pPr>
      <w:r>
        <w:rPr>
          <w:color w:val="000000" w:themeColor="text1"/>
          <w:sz w:val="20"/>
          <w:highlight w:val="yellow"/>
        </w:rPr>
        <w:t>(example) Worker’s Rights, Fair Pay</w:t>
      </w:r>
    </w:p>
    <w:p w14:paraId="3D56D384" w14:textId="77777777" w:rsidR="009E6B0E" w:rsidRDefault="009E6B0E" w:rsidP="002B1DA3">
      <w:pPr>
        <w:pStyle w:val="Default"/>
        <w:rPr>
          <w:rStyle w:val="Heading2CharChar"/>
          <w:rFonts w:cs="Arial"/>
        </w:rPr>
      </w:pPr>
    </w:p>
    <w:p w14:paraId="46FD462B" w14:textId="77777777" w:rsidR="009E6B0E" w:rsidRDefault="003708A7" w:rsidP="003708A7">
      <w:pPr>
        <w:pStyle w:val="Default"/>
        <w:tabs>
          <w:tab w:val="left" w:pos="2640"/>
        </w:tabs>
        <w:rPr>
          <w:rStyle w:val="Heading2CharChar"/>
          <w:rFonts w:cs="Arial"/>
        </w:rPr>
      </w:pPr>
      <w:r>
        <w:rPr>
          <w:rStyle w:val="Heading2CharChar"/>
          <w:rFonts w:cs="Arial"/>
        </w:rPr>
        <w:tab/>
      </w:r>
    </w:p>
    <w:p w14:paraId="7D79C9F1" w14:textId="77777777" w:rsidR="00E1395C" w:rsidRPr="00A27867" w:rsidRDefault="002102FF" w:rsidP="00F84A02">
      <w:pPr>
        <w:pStyle w:val="Heading2"/>
        <w:rPr>
          <w:rStyle w:val="Heading2CharChar"/>
          <w:rFonts w:cs="Arial"/>
          <w:b/>
        </w:rPr>
      </w:pPr>
      <w:r w:rsidRPr="00A27867">
        <w:rPr>
          <w:rStyle w:val="Heading2CharChar"/>
          <w:rFonts w:cs="Arial"/>
          <w:b/>
        </w:rPr>
        <w:t xml:space="preserve">Template Types </w:t>
      </w:r>
    </w:p>
    <w:p w14:paraId="44451916" w14:textId="674C4A6A" w:rsidR="00BB7F52" w:rsidRDefault="00BB7F52" w:rsidP="005B61AB">
      <w:pPr>
        <w:pStyle w:val="Default"/>
        <w:rPr>
          <w:rStyle w:val="Heading2CharChar"/>
          <w:rFonts w:cs="Arial"/>
        </w:rPr>
      </w:pPr>
      <w:r>
        <w:rPr>
          <w:sz w:val="20"/>
        </w:rPr>
        <w:t xml:space="preserve">The following is a list of </w:t>
      </w:r>
      <w:r w:rsidR="002102FF">
        <w:rPr>
          <w:sz w:val="20"/>
        </w:rPr>
        <w:t>templates (</w:t>
      </w:r>
      <w:r>
        <w:rPr>
          <w:sz w:val="20"/>
        </w:rPr>
        <w:t>content types</w:t>
      </w:r>
      <w:r w:rsidR="002102FF">
        <w:rPr>
          <w:sz w:val="20"/>
        </w:rPr>
        <w:t>)</w:t>
      </w:r>
      <w:r>
        <w:rPr>
          <w:sz w:val="20"/>
        </w:rPr>
        <w:t xml:space="preserve"> that will appear with the </w:t>
      </w:r>
      <w:r w:rsidR="008F67E3">
        <w:rPr>
          <w:sz w:val="20"/>
        </w:rPr>
        <w:t>Amalgamated Bank</w:t>
      </w:r>
      <w:r>
        <w:rPr>
          <w:sz w:val="20"/>
        </w:rPr>
        <w:t xml:space="preserve"> ecosystem. Attributes define what is necessary to create a content type. Tags define which tags can be applied to a content type. Related describes what the content type can be related to, and the order of tags to cycle through to define the appropriate related content to display. </w:t>
      </w:r>
    </w:p>
    <w:p w14:paraId="29E0489F" w14:textId="77777777" w:rsidR="00BB7F52" w:rsidRDefault="00BB7F52" w:rsidP="009A251E">
      <w:pPr>
        <w:pStyle w:val="Default"/>
        <w:outlineLvl w:val="0"/>
        <w:rPr>
          <w:rStyle w:val="Heading2CharChar"/>
          <w:rFonts w:cs="Arial"/>
        </w:rPr>
      </w:pPr>
    </w:p>
    <w:p w14:paraId="1C4EB742" w14:textId="4BE409D7" w:rsidR="00BB7F52" w:rsidRDefault="008F67E3" w:rsidP="00356D13">
      <w:pPr>
        <w:pStyle w:val="Heading3"/>
        <w:rPr>
          <w:rStyle w:val="Heading2Char2Char"/>
          <w:rFonts w:cs="Arial"/>
        </w:rPr>
      </w:pPr>
      <w:r>
        <w:rPr>
          <w:rStyle w:val="Heading2Char2Char"/>
          <w:rFonts w:cs="Arial"/>
        </w:rPr>
        <w:t>Home Page</w:t>
      </w:r>
    </w:p>
    <w:p w14:paraId="12D91AFF" w14:textId="77777777" w:rsidR="00BB7F52" w:rsidRDefault="00BB7F52" w:rsidP="00356D13">
      <w:pPr>
        <w:pStyle w:val="Default"/>
        <w:ind w:left="2160"/>
        <w:rPr>
          <w:sz w:val="20"/>
        </w:rPr>
      </w:pPr>
      <w:r>
        <w:rPr>
          <w:sz w:val="20"/>
        </w:rPr>
        <w:t>Attributes</w:t>
      </w:r>
    </w:p>
    <w:p w14:paraId="3C900AAF" w14:textId="1FA034EC" w:rsidR="00394580" w:rsidRDefault="00394580" w:rsidP="00394580">
      <w:pPr>
        <w:pStyle w:val="Default"/>
        <w:numPr>
          <w:ilvl w:val="0"/>
          <w:numId w:val="41"/>
        </w:numPr>
        <w:rPr>
          <w:sz w:val="20"/>
        </w:rPr>
      </w:pPr>
      <w:r>
        <w:rPr>
          <w:sz w:val="20"/>
        </w:rPr>
        <w:t>Name</w:t>
      </w:r>
    </w:p>
    <w:p w14:paraId="7CF6B58F" w14:textId="449B8CFB" w:rsidR="00394580" w:rsidRDefault="00394580" w:rsidP="00394580">
      <w:pPr>
        <w:pStyle w:val="Default"/>
        <w:numPr>
          <w:ilvl w:val="0"/>
          <w:numId w:val="41"/>
        </w:numPr>
        <w:rPr>
          <w:sz w:val="20"/>
        </w:rPr>
      </w:pPr>
      <w:r>
        <w:rPr>
          <w:sz w:val="20"/>
        </w:rPr>
        <w:t xml:space="preserve">Featured carousel items </w:t>
      </w:r>
    </w:p>
    <w:p w14:paraId="79EAED39" w14:textId="043E4B28" w:rsidR="00394580" w:rsidRDefault="00394580" w:rsidP="00394580">
      <w:pPr>
        <w:pStyle w:val="Default"/>
        <w:numPr>
          <w:ilvl w:val="0"/>
          <w:numId w:val="41"/>
        </w:numPr>
        <w:rPr>
          <w:sz w:val="20"/>
        </w:rPr>
      </w:pPr>
      <w:r>
        <w:rPr>
          <w:sz w:val="20"/>
        </w:rPr>
        <w:t>Log in to online banking</w:t>
      </w:r>
    </w:p>
    <w:p w14:paraId="049FD572" w14:textId="4017ACD7" w:rsidR="00394580" w:rsidRDefault="00394580" w:rsidP="00394580">
      <w:pPr>
        <w:pStyle w:val="Default"/>
        <w:numPr>
          <w:ilvl w:val="0"/>
          <w:numId w:val="41"/>
        </w:numPr>
        <w:rPr>
          <w:sz w:val="20"/>
        </w:rPr>
      </w:pPr>
      <w:r>
        <w:rPr>
          <w:sz w:val="20"/>
        </w:rPr>
        <w:t>Natural language Quiz</w:t>
      </w:r>
    </w:p>
    <w:p w14:paraId="6C8C2D8C" w14:textId="19BB4B9A" w:rsidR="00394580" w:rsidRDefault="00394580" w:rsidP="00394580">
      <w:pPr>
        <w:pStyle w:val="Default"/>
        <w:numPr>
          <w:ilvl w:val="0"/>
          <w:numId w:val="41"/>
        </w:numPr>
        <w:rPr>
          <w:sz w:val="20"/>
        </w:rPr>
      </w:pPr>
      <w:r>
        <w:rPr>
          <w:sz w:val="20"/>
        </w:rPr>
        <w:t>Links to Role Home Pages</w:t>
      </w:r>
    </w:p>
    <w:p w14:paraId="2301EF8E" w14:textId="77777777" w:rsidR="00394580" w:rsidRPr="00D34D09" w:rsidRDefault="00394580" w:rsidP="00394580">
      <w:pPr>
        <w:pStyle w:val="Default"/>
        <w:numPr>
          <w:ilvl w:val="0"/>
          <w:numId w:val="41"/>
        </w:numPr>
        <w:rPr>
          <w:sz w:val="20"/>
          <w:szCs w:val="20"/>
        </w:rPr>
      </w:pPr>
      <w:r w:rsidRPr="00D34D09">
        <w:rPr>
          <w:sz w:val="20"/>
          <w:szCs w:val="20"/>
        </w:rPr>
        <w:t>Why Amalgamated Key Points</w:t>
      </w:r>
    </w:p>
    <w:p w14:paraId="6E85AFEF" w14:textId="14804CEA" w:rsidR="00394580" w:rsidRDefault="00394580" w:rsidP="00394580">
      <w:pPr>
        <w:pStyle w:val="Default"/>
        <w:numPr>
          <w:ilvl w:val="1"/>
          <w:numId w:val="41"/>
        </w:numPr>
        <w:rPr>
          <w:sz w:val="20"/>
          <w:szCs w:val="20"/>
        </w:rPr>
      </w:pPr>
      <w:r w:rsidRPr="00D34D09">
        <w:rPr>
          <w:sz w:val="20"/>
          <w:szCs w:val="20"/>
        </w:rPr>
        <w:t xml:space="preserve">Description </w:t>
      </w:r>
    </w:p>
    <w:p w14:paraId="24795588" w14:textId="15DDB727" w:rsidR="001C621A" w:rsidRPr="001C621A" w:rsidRDefault="001C621A" w:rsidP="00182163">
      <w:pPr>
        <w:pStyle w:val="Default"/>
        <w:numPr>
          <w:ilvl w:val="0"/>
          <w:numId w:val="41"/>
        </w:numPr>
        <w:rPr>
          <w:sz w:val="20"/>
          <w:szCs w:val="20"/>
        </w:rPr>
      </w:pPr>
      <w:r>
        <w:rPr>
          <w:color w:val="auto"/>
          <w:sz w:val="20"/>
        </w:rPr>
        <w:t xml:space="preserve">Sign up for newsletter </w:t>
      </w:r>
    </w:p>
    <w:p w14:paraId="3618F378" w14:textId="77777777" w:rsidR="003708A7" w:rsidRDefault="003708A7" w:rsidP="00356D13">
      <w:pPr>
        <w:pStyle w:val="Default"/>
        <w:ind w:left="2160"/>
        <w:rPr>
          <w:sz w:val="20"/>
        </w:rPr>
      </w:pPr>
    </w:p>
    <w:p w14:paraId="764105BA" w14:textId="77777777" w:rsidR="00BB7F52" w:rsidRPr="00C17D02" w:rsidRDefault="00BB7F52" w:rsidP="00356D13">
      <w:pPr>
        <w:pStyle w:val="Default"/>
        <w:ind w:left="2160"/>
        <w:rPr>
          <w:sz w:val="20"/>
        </w:rPr>
      </w:pPr>
      <w:r>
        <w:rPr>
          <w:sz w:val="20"/>
        </w:rPr>
        <w:t>Tags</w:t>
      </w:r>
    </w:p>
    <w:p w14:paraId="14665ACC" w14:textId="77777777" w:rsidR="00BB7F52" w:rsidRDefault="00BB7F52" w:rsidP="00356D13">
      <w:pPr>
        <w:pStyle w:val="Default"/>
        <w:ind w:left="2160"/>
        <w:rPr>
          <w:sz w:val="20"/>
        </w:rPr>
      </w:pPr>
    </w:p>
    <w:p w14:paraId="35B5F184" w14:textId="75C7FDB9" w:rsidR="00BB7F52" w:rsidRDefault="00B05771" w:rsidP="00356D13">
      <w:pPr>
        <w:pStyle w:val="Default"/>
        <w:ind w:left="2160"/>
        <w:rPr>
          <w:sz w:val="20"/>
        </w:rPr>
      </w:pPr>
      <w:r>
        <w:rPr>
          <w:sz w:val="20"/>
        </w:rPr>
        <w:t>Content Display Rules</w:t>
      </w:r>
      <w:r w:rsidR="00BB7F52">
        <w:rPr>
          <w:sz w:val="20"/>
        </w:rPr>
        <w:t>:</w:t>
      </w:r>
    </w:p>
    <w:p w14:paraId="7DE1A7D4" w14:textId="45F8AE4F" w:rsidR="00394580" w:rsidRPr="008739DA" w:rsidRDefault="00394580" w:rsidP="00394580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sz w:val="20"/>
          <w:lang w:eastAsia="zh-CN" w:bidi="th-TH"/>
        </w:rPr>
      </w:pPr>
      <w:r>
        <w:rPr>
          <w:color w:val="auto"/>
          <w:sz w:val="20"/>
        </w:rPr>
        <w:t xml:space="preserve">Displays featured Products based on role, and product type (editorially defined) </w:t>
      </w:r>
    </w:p>
    <w:p w14:paraId="54F06C19" w14:textId="77777777" w:rsidR="00394580" w:rsidRDefault="00394580" w:rsidP="00394580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sz w:val="20"/>
          <w:lang w:eastAsia="zh-CN" w:bidi="th-TH"/>
        </w:rPr>
      </w:pPr>
      <w:r w:rsidRPr="002102FF">
        <w:rPr>
          <w:color w:val="auto"/>
          <w:sz w:val="20"/>
        </w:rPr>
        <w:t>Display</w:t>
      </w:r>
      <w:r>
        <w:rPr>
          <w:color w:val="auto"/>
          <w:sz w:val="20"/>
        </w:rPr>
        <w:t>s</w:t>
      </w:r>
      <w:r w:rsidRPr="002102FF">
        <w:rPr>
          <w:color w:val="auto"/>
          <w:sz w:val="20"/>
        </w:rPr>
        <w:t xml:space="preserve"> related </w:t>
      </w:r>
      <w:r>
        <w:rPr>
          <w:rFonts w:cs="Arial"/>
          <w:color w:val="000000" w:themeColor="text1"/>
          <w:sz w:val="20"/>
        </w:rPr>
        <w:t>news and stories</w:t>
      </w:r>
      <w:r w:rsidRPr="00595859">
        <w:rPr>
          <w:rFonts w:cs="Arial"/>
          <w:color w:val="000000" w:themeColor="text1"/>
          <w:sz w:val="20"/>
        </w:rPr>
        <w:t xml:space="preserve"> based on </w:t>
      </w:r>
      <w:r>
        <w:rPr>
          <w:rFonts w:cs="Arial"/>
          <w:color w:val="000000" w:themeColor="text1"/>
          <w:sz w:val="20"/>
        </w:rPr>
        <w:t>role, t</w:t>
      </w:r>
      <w:r w:rsidRPr="00595859">
        <w:rPr>
          <w:rFonts w:cs="Arial"/>
          <w:color w:val="000000" w:themeColor="text1"/>
          <w:sz w:val="20"/>
        </w:rPr>
        <w:t>opic, then most recent</w:t>
      </w:r>
    </w:p>
    <w:p w14:paraId="1C202E82" w14:textId="77777777" w:rsidR="00BB7F52" w:rsidRDefault="00BB7F52" w:rsidP="00BB7F52">
      <w:pPr>
        <w:pStyle w:val="Default"/>
        <w:rPr>
          <w:sz w:val="20"/>
        </w:rPr>
      </w:pPr>
    </w:p>
    <w:p w14:paraId="19A4E11C" w14:textId="77777777" w:rsidR="00BB7F52" w:rsidRDefault="00BB7F52" w:rsidP="00BB7F52">
      <w:pPr>
        <w:pStyle w:val="Default"/>
        <w:rPr>
          <w:sz w:val="20"/>
        </w:rPr>
      </w:pPr>
    </w:p>
    <w:p w14:paraId="655CA545" w14:textId="3F65AB8C" w:rsidR="00BB7F52" w:rsidRDefault="00BB7F52" w:rsidP="00356D13">
      <w:pPr>
        <w:pStyle w:val="Heading3"/>
        <w:rPr>
          <w:rStyle w:val="Heading2Char2Char"/>
          <w:rFonts w:cs="Arial"/>
        </w:rPr>
      </w:pPr>
      <w:r>
        <w:rPr>
          <w:rStyle w:val="Heading2Char2Char"/>
          <w:rFonts w:cs="Arial"/>
        </w:rPr>
        <w:lastRenderedPageBreak/>
        <w:t>Product</w:t>
      </w:r>
      <w:r w:rsidR="008F67E3">
        <w:rPr>
          <w:rStyle w:val="Heading2Char2Char"/>
          <w:rFonts w:cs="Arial"/>
        </w:rPr>
        <w:t xml:space="preserve"> Landing </w:t>
      </w:r>
      <w:r>
        <w:rPr>
          <w:rStyle w:val="Heading2Char2Char"/>
          <w:rFonts w:cs="Arial"/>
        </w:rPr>
        <w:t xml:space="preserve"> </w:t>
      </w:r>
    </w:p>
    <w:p w14:paraId="2E3D2774" w14:textId="77777777" w:rsidR="00BB7F52" w:rsidRDefault="00BB7F52" w:rsidP="00356D13">
      <w:pPr>
        <w:pStyle w:val="Default"/>
        <w:ind w:left="1440" w:firstLine="720"/>
        <w:rPr>
          <w:sz w:val="20"/>
        </w:rPr>
      </w:pPr>
      <w:r>
        <w:rPr>
          <w:sz w:val="20"/>
        </w:rPr>
        <w:t>Attributes</w:t>
      </w:r>
    </w:p>
    <w:p w14:paraId="7B1F4961" w14:textId="77777777" w:rsidR="00BB7F52" w:rsidRPr="00356D13" w:rsidRDefault="00BB7F52" w:rsidP="00356D13">
      <w:pPr>
        <w:pStyle w:val="Default"/>
        <w:numPr>
          <w:ilvl w:val="0"/>
          <w:numId w:val="25"/>
        </w:numPr>
      </w:pPr>
      <w:r>
        <w:rPr>
          <w:sz w:val="20"/>
        </w:rPr>
        <w:t>Name</w:t>
      </w:r>
    </w:p>
    <w:p w14:paraId="5E721D6C" w14:textId="77777777" w:rsidR="003708A7" w:rsidRDefault="003708A7" w:rsidP="00356D13">
      <w:pPr>
        <w:pStyle w:val="Default"/>
        <w:ind w:left="1440" w:firstLine="720"/>
        <w:rPr>
          <w:sz w:val="20"/>
        </w:rPr>
      </w:pPr>
    </w:p>
    <w:p w14:paraId="5ADFB151" w14:textId="77777777" w:rsidR="00BB7F52" w:rsidRPr="00C17D02" w:rsidRDefault="00BB7F52" w:rsidP="00356D13">
      <w:pPr>
        <w:pStyle w:val="Default"/>
        <w:ind w:left="1440" w:firstLine="720"/>
        <w:rPr>
          <w:sz w:val="20"/>
        </w:rPr>
      </w:pPr>
      <w:r>
        <w:rPr>
          <w:sz w:val="20"/>
        </w:rPr>
        <w:t>Tags</w:t>
      </w:r>
    </w:p>
    <w:p w14:paraId="52A25EA5" w14:textId="26904C61" w:rsidR="00BE51B9" w:rsidRPr="003A189B" w:rsidRDefault="00394580" w:rsidP="00BE51B9">
      <w:pPr>
        <w:pStyle w:val="Default"/>
        <w:numPr>
          <w:ilvl w:val="0"/>
          <w:numId w:val="25"/>
        </w:numPr>
      </w:pPr>
      <w:r>
        <w:rPr>
          <w:sz w:val="20"/>
        </w:rPr>
        <w:t>Role</w:t>
      </w:r>
    </w:p>
    <w:p w14:paraId="3A15C133" w14:textId="77777777" w:rsidR="00BE51B9" w:rsidRPr="00356D13" w:rsidRDefault="00BB7F52" w:rsidP="00BE51B9">
      <w:pPr>
        <w:pStyle w:val="Default"/>
        <w:numPr>
          <w:ilvl w:val="0"/>
          <w:numId w:val="25"/>
        </w:numPr>
      </w:pPr>
      <w:r w:rsidRPr="00DC0BAB">
        <w:rPr>
          <w:sz w:val="20"/>
        </w:rPr>
        <w:t>Product Type</w:t>
      </w:r>
    </w:p>
    <w:p w14:paraId="7CD2FC11" w14:textId="77777777" w:rsidR="00BB7F52" w:rsidRDefault="00BB7F52" w:rsidP="00BB7F52">
      <w:pPr>
        <w:pStyle w:val="Default"/>
        <w:rPr>
          <w:sz w:val="20"/>
        </w:rPr>
      </w:pPr>
    </w:p>
    <w:p w14:paraId="451D0233" w14:textId="3BF06B63" w:rsidR="00BB7F52" w:rsidRDefault="00B05771" w:rsidP="00356D13">
      <w:pPr>
        <w:pStyle w:val="Default"/>
        <w:ind w:left="1440" w:firstLine="720"/>
        <w:rPr>
          <w:sz w:val="20"/>
        </w:rPr>
      </w:pPr>
      <w:r>
        <w:rPr>
          <w:sz w:val="20"/>
        </w:rPr>
        <w:t>Content Display Rules</w:t>
      </w:r>
      <w:r w:rsidR="00BB7F52">
        <w:rPr>
          <w:sz w:val="20"/>
        </w:rPr>
        <w:t>:</w:t>
      </w:r>
    </w:p>
    <w:p w14:paraId="2AB78010" w14:textId="77777777" w:rsidR="00394580" w:rsidRPr="008739DA" w:rsidRDefault="00394580" w:rsidP="00394580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sz w:val="20"/>
          <w:lang w:eastAsia="zh-CN" w:bidi="th-TH"/>
        </w:rPr>
      </w:pPr>
      <w:r>
        <w:rPr>
          <w:color w:val="auto"/>
          <w:sz w:val="20"/>
        </w:rPr>
        <w:t>Displays related Products based on role, and product type</w:t>
      </w:r>
    </w:p>
    <w:p w14:paraId="02023BA9" w14:textId="77777777" w:rsidR="00394580" w:rsidRDefault="00394580" w:rsidP="00356D13">
      <w:pPr>
        <w:pStyle w:val="Default"/>
        <w:ind w:left="1440" w:firstLine="720"/>
        <w:rPr>
          <w:sz w:val="20"/>
        </w:rPr>
      </w:pPr>
    </w:p>
    <w:p w14:paraId="2CC72B5E" w14:textId="77777777" w:rsidR="00BB7F52" w:rsidRDefault="00BB7F52" w:rsidP="009A251E">
      <w:pPr>
        <w:pStyle w:val="Default"/>
        <w:outlineLvl w:val="0"/>
        <w:rPr>
          <w:rStyle w:val="Heading2CharChar"/>
          <w:rFonts w:cs="Arial"/>
        </w:rPr>
      </w:pPr>
    </w:p>
    <w:p w14:paraId="0FCC7F69" w14:textId="55797374" w:rsidR="0043561D" w:rsidRDefault="0043561D" w:rsidP="0043561D">
      <w:pPr>
        <w:pStyle w:val="Heading3"/>
        <w:rPr>
          <w:rStyle w:val="Heading2Char2Char"/>
          <w:rFonts w:cs="Arial"/>
        </w:rPr>
      </w:pPr>
      <w:r>
        <w:rPr>
          <w:rStyle w:val="Heading2Char2Char"/>
          <w:rFonts w:cs="Arial"/>
        </w:rPr>
        <w:t xml:space="preserve">Product </w:t>
      </w:r>
      <w:r w:rsidR="00394580">
        <w:rPr>
          <w:rStyle w:val="Heading2Char2Char"/>
          <w:rFonts w:cs="Arial"/>
        </w:rPr>
        <w:t>List</w:t>
      </w:r>
      <w:r>
        <w:rPr>
          <w:rStyle w:val="Heading2Char2Char"/>
          <w:rFonts w:cs="Arial"/>
        </w:rPr>
        <w:t xml:space="preserve">  </w:t>
      </w:r>
    </w:p>
    <w:p w14:paraId="334096E5" w14:textId="77777777" w:rsidR="0043561D" w:rsidRDefault="0043561D" w:rsidP="0043561D">
      <w:pPr>
        <w:pStyle w:val="Default"/>
        <w:ind w:left="1440" w:firstLine="720"/>
        <w:rPr>
          <w:sz w:val="20"/>
        </w:rPr>
      </w:pPr>
      <w:r>
        <w:rPr>
          <w:sz w:val="20"/>
        </w:rPr>
        <w:t>Attributes</w:t>
      </w:r>
    </w:p>
    <w:p w14:paraId="4FE99F10" w14:textId="77777777" w:rsidR="0043561D" w:rsidRPr="00D60B4C" w:rsidRDefault="0043561D" w:rsidP="0043561D">
      <w:pPr>
        <w:pStyle w:val="Default"/>
        <w:numPr>
          <w:ilvl w:val="0"/>
          <w:numId w:val="25"/>
        </w:numPr>
      </w:pPr>
      <w:r>
        <w:rPr>
          <w:sz w:val="20"/>
        </w:rPr>
        <w:t>Name</w:t>
      </w:r>
    </w:p>
    <w:p w14:paraId="066DD763" w14:textId="23D28EE5" w:rsidR="00D60B4C" w:rsidRPr="001D1D89" w:rsidRDefault="00D60B4C" w:rsidP="0043561D">
      <w:pPr>
        <w:pStyle w:val="Default"/>
        <w:numPr>
          <w:ilvl w:val="0"/>
          <w:numId w:val="25"/>
        </w:numPr>
      </w:pPr>
      <w:r>
        <w:rPr>
          <w:sz w:val="20"/>
        </w:rPr>
        <w:t>Description</w:t>
      </w:r>
    </w:p>
    <w:p w14:paraId="4C991E55" w14:textId="77777777" w:rsidR="001D1D89" w:rsidRPr="00B8298C" w:rsidRDefault="001D1D89" w:rsidP="001D1D89">
      <w:pPr>
        <w:pStyle w:val="Default"/>
        <w:numPr>
          <w:ilvl w:val="0"/>
          <w:numId w:val="25"/>
        </w:numPr>
      </w:pPr>
      <w:r>
        <w:rPr>
          <w:sz w:val="20"/>
        </w:rPr>
        <w:t xml:space="preserve">Contact Us </w:t>
      </w:r>
    </w:p>
    <w:p w14:paraId="292D8E2E" w14:textId="77777777" w:rsidR="001D1D89" w:rsidRPr="0043561D" w:rsidRDefault="001D1D89" w:rsidP="001D1D89">
      <w:pPr>
        <w:pStyle w:val="Default"/>
        <w:numPr>
          <w:ilvl w:val="1"/>
          <w:numId w:val="25"/>
        </w:numPr>
      </w:pPr>
      <w:r>
        <w:rPr>
          <w:sz w:val="20"/>
        </w:rPr>
        <w:t xml:space="preserve">(If applicable) Person </w:t>
      </w:r>
    </w:p>
    <w:p w14:paraId="53B43262" w14:textId="77777777" w:rsidR="001D1D89" w:rsidRPr="0043561D" w:rsidRDefault="001D1D89" w:rsidP="001D1D89">
      <w:pPr>
        <w:pStyle w:val="Default"/>
        <w:numPr>
          <w:ilvl w:val="1"/>
          <w:numId w:val="25"/>
        </w:numPr>
      </w:pPr>
      <w:r>
        <w:rPr>
          <w:sz w:val="20"/>
        </w:rPr>
        <w:t>Image</w:t>
      </w:r>
    </w:p>
    <w:p w14:paraId="42FDB1DE" w14:textId="77777777" w:rsidR="001D1D89" w:rsidRPr="0043561D" w:rsidRDefault="001D1D89" w:rsidP="001D1D89">
      <w:pPr>
        <w:pStyle w:val="Default"/>
        <w:numPr>
          <w:ilvl w:val="1"/>
          <w:numId w:val="25"/>
        </w:numPr>
      </w:pPr>
      <w:r>
        <w:rPr>
          <w:sz w:val="20"/>
        </w:rPr>
        <w:t>Contact Info</w:t>
      </w:r>
    </w:p>
    <w:p w14:paraId="199D6A71" w14:textId="77777777" w:rsidR="001D1D89" w:rsidRPr="00B8298C" w:rsidRDefault="001D1D89" w:rsidP="001D1D89">
      <w:pPr>
        <w:pStyle w:val="Default"/>
        <w:numPr>
          <w:ilvl w:val="1"/>
          <w:numId w:val="25"/>
        </w:numPr>
      </w:pPr>
      <w:r>
        <w:rPr>
          <w:sz w:val="20"/>
        </w:rPr>
        <w:t>Mailto: link</w:t>
      </w:r>
    </w:p>
    <w:p w14:paraId="092431DA" w14:textId="5D91D38F" w:rsidR="001D1D89" w:rsidRPr="00356D13" w:rsidRDefault="001D1D89" w:rsidP="0028406A">
      <w:pPr>
        <w:pStyle w:val="Default"/>
        <w:numPr>
          <w:ilvl w:val="1"/>
          <w:numId w:val="25"/>
        </w:numPr>
      </w:pPr>
      <w:r>
        <w:rPr>
          <w:sz w:val="20"/>
        </w:rPr>
        <w:t>Find a location</w:t>
      </w:r>
    </w:p>
    <w:p w14:paraId="2AEEC3F0" w14:textId="77777777" w:rsidR="005B185C" w:rsidRPr="00D34D09" w:rsidRDefault="005B185C" w:rsidP="005B185C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sz w:val="20"/>
          <w:lang w:eastAsia="zh-CN" w:bidi="th-TH"/>
        </w:rPr>
      </w:pPr>
      <w:r>
        <w:rPr>
          <w:color w:val="auto"/>
          <w:sz w:val="20"/>
        </w:rPr>
        <w:t xml:space="preserve">Sign up for newsletter </w:t>
      </w:r>
    </w:p>
    <w:p w14:paraId="50881AC7" w14:textId="77777777" w:rsidR="0043561D" w:rsidRDefault="0043561D" w:rsidP="0043561D">
      <w:pPr>
        <w:pStyle w:val="Default"/>
        <w:ind w:left="1440" w:firstLine="720"/>
        <w:rPr>
          <w:sz w:val="20"/>
        </w:rPr>
      </w:pPr>
    </w:p>
    <w:p w14:paraId="107828B3" w14:textId="77777777" w:rsidR="0043561D" w:rsidRPr="00C17D02" w:rsidRDefault="0043561D" w:rsidP="0043561D">
      <w:pPr>
        <w:pStyle w:val="Default"/>
        <w:ind w:left="1440" w:firstLine="720"/>
        <w:rPr>
          <w:sz w:val="20"/>
        </w:rPr>
      </w:pPr>
      <w:r>
        <w:rPr>
          <w:sz w:val="20"/>
        </w:rPr>
        <w:t>Tags</w:t>
      </w:r>
    </w:p>
    <w:p w14:paraId="6CBE1DC9" w14:textId="18AB9D71" w:rsidR="0043561D" w:rsidRPr="003A189B" w:rsidRDefault="00394580" w:rsidP="0043561D">
      <w:pPr>
        <w:pStyle w:val="Default"/>
        <w:numPr>
          <w:ilvl w:val="0"/>
          <w:numId w:val="25"/>
        </w:numPr>
      </w:pPr>
      <w:r>
        <w:rPr>
          <w:sz w:val="20"/>
        </w:rPr>
        <w:t>Role</w:t>
      </w:r>
    </w:p>
    <w:p w14:paraId="5489A227" w14:textId="77777777" w:rsidR="0043561D" w:rsidRPr="00356D13" w:rsidRDefault="0043561D" w:rsidP="0043561D">
      <w:pPr>
        <w:pStyle w:val="Default"/>
        <w:numPr>
          <w:ilvl w:val="0"/>
          <w:numId w:val="25"/>
        </w:numPr>
      </w:pPr>
      <w:r w:rsidRPr="00DC0BAB">
        <w:rPr>
          <w:sz w:val="20"/>
        </w:rPr>
        <w:t>Product Type</w:t>
      </w:r>
    </w:p>
    <w:p w14:paraId="3F1E8F01" w14:textId="77777777" w:rsidR="0043561D" w:rsidRDefault="0043561D" w:rsidP="0043561D">
      <w:pPr>
        <w:pStyle w:val="Default"/>
        <w:rPr>
          <w:sz w:val="20"/>
        </w:rPr>
      </w:pPr>
    </w:p>
    <w:p w14:paraId="1260F53A" w14:textId="11547E19" w:rsidR="0043561D" w:rsidRDefault="00B05771" w:rsidP="0043561D">
      <w:pPr>
        <w:pStyle w:val="Default"/>
        <w:ind w:left="1440" w:firstLine="720"/>
        <w:rPr>
          <w:sz w:val="20"/>
        </w:rPr>
      </w:pPr>
      <w:r>
        <w:rPr>
          <w:sz w:val="20"/>
        </w:rPr>
        <w:t>Content Display Rules</w:t>
      </w:r>
      <w:r w:rsidR="0043561D">
        <w:rPr>
          <w:sz w:val="20"/>
        </w:rPr>
        <w:t>:</w:t>
      </w:r>
    </w:p>
    <w:p w14:paraId="17DD24D6" w14:textId="5D315E67" w:rsidR="008739DA" w:rsidRPr="008739DA" w:rsidRDefault="008739DA" w:rsidP="0043561D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sz w:val="20"/>
          <w:lang w:eastAsia="zh-CN" w:bidi="th-TH"/>
        </w:rPr>
      </w:pPr>
      <w:r>
        <w:rPr>
          <w:color w:val="auto"/>
          <w:sz w:val="20"/>
        </w:rPr>
        <w:t>Displays related Products based on role</w:t>
      </w:r>
      <w:r w:rsidR="00394580">
        <w:rPr>
          <w:color w:val="auto"/>
          <w:sz w:val="20"/>
        </w:rPr>
        <w:t>, and product type</w:t>
      </w:r>
    </w:p>
    <w:p w14:paraId="57AF87D9" w14:textId="19DAD912" w:rsidR="0043561D" w:rsidRDefault="0043561D" w:rsidP="0043561D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sz w:val="20"/>
          <w:lang w:eastAsia="zh-CN" w:bidi="th-TH"/>
        </w:rPr>
      </w:pPr>
      <w:r w:rsidRPr="002102FF">
        <w:rPr>
          <w:color w:val="auto"/>
          <w:sz w:val="20"/>
        </w:rPr>
        <w:t>Display</w:t>
      </w:r>
      <w:r>
        <w:rPr>
          <w:color w:val="auto"/>
          <w:sz w:val="20"/>
        </w:rPr>
        <w:t>s</w:t>
      </w:r>
      <w:r w:rsidRPr="002102FF">
        <w:rPr>
          <w:color w:val="auto"/>
          <w:sz w:val="20"/>
        </w:rPr>
        <w:t xml:space="preserve"> related </w:t>
      </w:r>
      <w:r>
        <w:rPr>
          <w:rFonts w:cs="Arial"/>
          <w:color w:val="000000" w:themeColor="text1"/>
          <w:sz w:val="20"/>
        </w:rPr>
        <w:t>news and stories</w:t>
      </w:r>
      <w:r w:rsidRPr="00595859">
        <w:rPr>
          <w:rFonts w:cs="Arial"/>
          <w:color w:val="000000" w:themeColor="text1"/>
          <w:sz w:val="20"/>
        </w:rPr>
        <w:t xml:space="preserve"> based on </w:t>
      </w:r>
      <w:r>
        <w:rPr>
          <w:rFonts w:cs="Arial"/>
          <w:color w:val="000000" w:themeColor="text1"/>
          <w:sz w:val="20"/>
        </w:rPr>
        <w:t>role, t</w:t>
      </w:r>
      <w:r w:rsidRPr="00595859">
        <w:rPr>
          <w:rFonts w:cs="Arial"/>
          <w:color w:val="000000" w:themeColor="text1"/>
          <w:sz w:val="20"/>
        </w:rPr>
        <w:t>opic, then most recent</w:t>
      </w:r>
    </w:p>
    <w:p w14:paraId="3BC4F017" w14:textId="77777777" w:rsidR="00D34D09" w:rsidRDefault="00D34D09" w:rsidP="00D34D09">
      <w:pPr>
        <w:pStyle w:val="Default"/>
        <w:rPr>
          <w:color w:val="auto"/>
          <w:sz w:val="20"/>
        </w:rPr>
      </w:pPr>
    </w:p>
    <w:p w14:paraId="58E9FD7C" w14:textId="77777777" w:rsidR="00D34D09" w:rsidRPr="0043561D" w:rsidRDefault="00D34D09" w:rsidP="00D34D09">
      <w:pPr>
        <w:pStyle w:val="Default"/>
        <w:rPr>
          <w:rFonts w:cs="Arial"/>
          <w:b/>
          <w:color w:val="000000" w:themeColor="text1"/>
          <w:sz w:val="20"/>
          <w:lang w:eastAsia="zh-CN" w:bidi="th-TH"/>
        </w:rPr>
      </w:pPr>
    </w:p>
    <w:p w14:paraId="4AFE242C" w14:textId="1252D5C1" w:rsidR="0043561D" w:rsidRDefault="0043561D" w:rsidP="0043561D">
      <w:pPr>
        <w:pStyle w:val="Heading3"/>
        <w:rPr>
          <w:rStyle w:val="Heading2Char2Char"/>
          <w:rFonts w:cs="Arial"/>
        </w:rPr>
      </w:pPr>
      <w:r>
        <w:rPr>
          <w:rStyle w:val="Heading2Char2Char"/>
          <w:rFonts w:cs="Arial"/>
        </w:rPr>
        <w:t xml:space="preserve">Product Detail  </w:t>
      </w:r>
    </w:p>
    <w:p w14:paraId="12BE8920" w14:textId="77777777" w:rsidR="0043561D" w:rsidRDefault="0043561D" w:rsidP="0043561D">
      <w:pPr>
        <w:pStyle w:val="Default"/>
        <w:ind w:left="1440" w:firstLine="720"/>
        <w:rPr>
          <w:sz w:val="20"/>
        </w:rPr>
      </w:pPr>
      <w:r>
        <w:rPr>
          <w:sz w:val="20"/>
        </w:rPr>
        <w:t>Attributes</w:t>
      </w:r>
    </w:p>
    <w:p w14:paraId="329F3BA3" w14:textId="77777777" w:rsidR="0043561D" w:rsidRPr="0043561D" w:rsidRDefault="0043561D" w:rsidP="0043561D">
      <w:pPr>
        <w:pStyle w:val="Default"/>
        <w:numPr>
          <w:ilvl w:val="0"/>
          <w:numId w:val="25"/>
        </w:numPr>
      </w:pPr>
      <w:r>
        <w:rPr>
          <w:sz w:val="20"/>
        </w:rPr>
        <w:t>Name</w:t>
      </w:r>
    </w:p>
    <w:p w14:paraId="63935221" w14:textId="222D7094" w:rsidR="0043561D" w:rsidRPr="00A4475E" w:rsidRDefault="0043561D" w:rsidP="0043561D">
      <w:pPr>
        <w:pStyle w:val="Default"/>
        <w:numPr>
          <w:ilvl w:val="0"/>
          <w:numId w:val="25"/>
        </w:numPr>
      </w:pPr>
      <w:r>
        <w:rPr>
          <w:sz w:val="20"/>
        </w:rPr>
        <w:t xml:space="preserve">Description (About This Product) </w:t>
      </w:r>
    </w:p>
    <w:p w14:paraId="2080FD63" w14:textId="3898E64E" w:rsidR="00A4475E" w:rsidRPr="00A4475E" w:rsidRDefault="00A4475E" w:rsidP="0043561D">
      <w:pPr>
        <w:pStyle w:val="Default"/>
        <w:numPr>
          <w:ilvl w:val="0"/>
          <w:numId w:val="25"/>
        </w:numPr>
      </w:pPr>
      <w:r>
        <w:rPr>
          <w:sz w:val="20"/>
        </w:rPr>
        <w:t xml:space="preserve">(if applicable) additional product details </w:t>
      </w:r>
    </w:p>
    <w:p w14:paraId="237E1FDB" w14:textId="7DB8B48C" w:rsidR="00A4475E" w:rsidRPr="00A4475E" w:rsidRDefault="00A4475E" w:rsidP="00A4475E">
      <w:pPr>
        <w:pStyle w:val="Default"/>
        <w:numPr>
          <w:ilvl w:val="1"/>
          <w:numId w:val="25"/>
        </w:numPr>
      </w:pPr>
      <w:r>
        <w:rPr>
          <w:sz w:val="20"/>
        </w:rPr>
        <w:lastRenderedPageBreak/>
        <w:t>Name</w:t>
      </w:r>
    </w:p>
    <w:p w14:paraId="5CC81EB1" w14:textId="17619EB8" w:rsidR="00A4475E" w:rsidRPr="0043561D" w:rsidRDefault="00A4475E" w:rsidP="00A4475E">
      <w:pPr>
        <w:pStyle w:val="Default"/>
        <w:numPr>
          <w:ilvl w:val="1"/>
          <w:numId w:val="25"/>
        </w:numPr>
      </w:pPr>
      <w:r>
        <w:rPr>
          <w:sz w:val="20"/>
        </w:rPr>
        <w:t xml:space="preserve">Description </w:t>
      </w:r>
    </w:p>
    <w:p w14:paraId="345EA7AF" w14:textId="2E53AC48" w:rsidR="0043561D" w:rsidRPr="0043561D" w:rsidRDefault="0043561D" w:rsidP="0043561D">
      <w:pPr>
        <w:pStyle w:val="Default"/>
        <w:numPr>
          <w:ilvl w:val="0"/>
          <w:numId w:val="25"/>
        </w:numPr>
      </w:pPr>
      <w:r>
        <w:rPr>
          <w:sz w:val="20"/>
        </w:rPr>
        <w:t>Image</w:t>
      </w:r>
    </w:p>
    <w:p w14:paraId="1C6E787F" w14:textId="77777777" w:rsidR="00B8298C" w:rsidRPr="00B8298C" w:rsidRDefault="0043561D" w:rsidP="0043561D">
      <w:pPr>
        <w:pStyle w:val="Default"/>
        <w:numPr>
          <w:ilvl w:val="0"/>
          <w:numId w:val="25"/>
        </w:numPr>
      </w:pPr>
      <w:r>
        <w:rPr>
          <w:sz w:val="20"/>
        </w:rPr>
        <w:t xml:space="preserve">Contact Us </w:t>
      </w:r>
    </w:p>
    <w:p w14:paraId="1B18E4E4" w14:textId="5BA0E9DB" w:rsidR="0043561D" w:rsidRPr="0043561D" w:rsidRDefault="00B8298C" w:rsidP="00B8298C">
      <w:pPr>
        <w:pStyle w:val="Default"/>
        <w:numPr>
          <w:ilvl w:val="1"/>
          <w:numId w:val="25"/>
        </w:numPr>
      </w:pPr>
      <w:r>
        <w:rPr>
          <w:sz w:val="20"/>
        </w:rPr>
        <w:t>(If applicable) Person</w:t>
      </w:r>
      <w:r w:rsidR="0043561D">
        <w:rPr>
          <w:sz w:val="20"/>
        </w:rPr>
        <w:t xml:space="preserve"> </w:t>
      </w:r>
    </w:p>
    <w:p w14:paraId="637EE179" w14:textId="21EBCF99" w:rsidR="0043561D" w:rsidRPr="0043561D" w:rsidRDefault="0043561D" w:rsidP="0043561D">
      <w:pPr>
        <w:pStyle w:val="Default"/>
        <w:numPr>
          <w:ilvl w:val="1"/>
          <w:numId w:val="25"/>
        </w:numPr>
      </w:pPr>
      <w:r>
        <w:rPr>
          <w:sz w:val="20"/>
        </w:rPr>
        <w:t>Image</w:t>
      </w:r>
    </w:p>
    <w:p w14:paraId="3C11EAF2" w14:textId="1561501F" w:rsidR="0043561D" w:rsidRPr="0043561D" w:rsidRDefault="0043561D" w:rsidP="0043561D">
      <w:pPr>
        <w:pStyle w:val="Default"/>
        <w:numPr>
          <w:ilvl w:val="1"/>
          <w:numId w:val="25"/>
        </w:numPr>
      </w:pPr>
      <w:r>
        <w:rPr>
          <w:sz w:val="20"/>
        </w:rPr>
        <w:t>Contact Info</w:t>
      </w:r>
    </w:p>
    <w:p w14:paraId="5A821E64" w14:textId="2FAF16DA" w:rsidR="0043561D" w:rsidRPr="00B8298C" w:rsidRDefault="0043561D" w:rsidP="0043561D">
      <w:pPr>
        <w:pStyle w:val="Default"/>
        <w:numPr>
          <w:ilvl w:val="1"/>
          <w:numId w:val="25"/>
        </w:numPr>
      </w:pPr>
      <w:r>
        <w:rPr>
          <w:sz w:val="20"/>
        </w:rPr>
        <w:t>Mailto: link</w:t>
      </w:r>
    </w:p>
    <w:p w14:paraId="424C971D" w14:textId="3D4A913E" w:rsidR="00B8298C" w:rsidRPr="00B8298C" w:rsidRDefault="00B8298C" w:rsidP="0043561D">
      <w:pPr>
        <w:pStyle w:val="Default"/>
        <w:numPr>
          <w:ilvl w:val="1"/>
          <w:numId w:val="25"/>
        </w:numPr>
      </w:pPr>
      <w:r>
        <w:rPr>
          <w:sz w:val="20"/>
        </w:rPr>
        <w:t>Find a location</w:t>
      </w:r>
    </w:p>
    <w:p w14:paraId="0F4DF8B3" w14:textId="2A2468D3" w:rsidR="00B8298C" w:rsidRPr="0043561D" w:rsidRDefault="00B8298C" w:rsidP="00B8298C">
      <w:pPr>
        <w:pStyle w:val="Default"/>
        <w:numPr>
          <w:ilvl w:val="0"/>
          <w:numId w:val="25"/>
        </w:numPr>
      </w:pPr>
      <w:r>
        <w:rPr>
          <w:sz w:val="20"/>
        </w:rPr>
        <w:t>Apply</w:t>
      </w:r>
    </w:p>
    <w:p w14:paraId="0938C48F" w14:textId="1D099004" w:rsidR="0043561D" w:rsidRPr="0043561D" w:rsidRDefault="0043561D" w:rsidP="0043561D">
      <w:pPr>
        <w:pStyle w:val="Default"/>
        <w:numPr>
          <w:ilvl w:val="0"/>
          <w:numId w:val="25"/>
        </w:numPr>
      </w:pPr>
      <w:r>
        <w:rPr>
          <w:sz w:val="20"/>
        </w:rPr>
        <w:t>Key Point Name</w:t>
      </w:r>
    </w:p>
    <w:p w14:paraId="3EF0AD80" w14:textId="65617723" w:rsidR="0043561D" w:rsidRPr="0043561D" w:rsidRDefault="0043561D" w:rsidP="0043561D">
      <w:pPr>
        <w:pStyle w:val="Default"/>
        <w:numPr>
          <w:ilvl w:val="1"/>
          <w:numId w:val="25"/>
        </w:numPr>
      </w:pPr>
      <w:r>
        <w:rPr>
          <w:sz w:val="20"/>
        </w:rPr>
        <w:t>Key Point Description</w:t>
      </w:r>
    </w:p>
    <w:p w14:paraId="5CD3CA3F" w14:textId="1488E9D2" w:rsidR="0043561D" w:rsidRPr="00356D13" w:rsidRDefault="0043561D" w:rsidP="0043561D">
      <w:pPr>
        <w:pStyle w:val="Default"/>
        <w:numPr>
          <w:ilvl w:val="1"/>
          <w:numId w:val="25"/>
        </w:numPr>
      </w:pPr>
      <w:r>
        <w:rPr>
          <w:sz w:val="20"/>
        </w:rPr>
        <w:t>Key Point Image</w:t>
      </w:r>
    </w:p>
    <w:p w14:paraId="4F74B9B8" w14:textId="77777777" w:rsidR="001C621A" w:rsidRPr="00B13340" w:rsidRDefault="001C621A" w:rsidP="001C621A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sz w:val="20"/>
          <w:lang w:eastAsia="zh-CN" w:bidi="th-TH"/>
        </w:rPr>
      </w:pPr>
      <w:r>
        <w:rPr>
          <w:color w:val="auto"/>
          <w:sz w:val="20"/>
        </w:rPr>
        <w:t xml:space="preserve">Sign up for newsletter </w:t>
      </w:r>
    </w:p>
    <w:p w14:paraId="21BF99BC" w14:textId="77777777" w:rsidR="0043561D" w:rsidRDefault="0043561D" w:rsidP="0043561D">
      <w:pPr>
        <w:pStyle w:val="Default"/>
        <w:ind w:left="1440" w:firstLine="720"/>
        <w:rPr>
          <w:sz w:val="20"/>
        </w:rPr>
      </w:pPr>
    </w:p>
    <w:p w14:paraId="4E7979A4" w14:textId="77777777" w:rsidR="0043561D" w:rsidRPr="00C17D02" w:rsidRDefault="0043561D" w:rsidP="0043561D">
      <w:pPr>
        <w:pStyle w:val="Default"/>
        <w:ind w:left="1440" w:firstLine="720"/>
        <w:rPr>
          <w:sz w:val="20"/>
        </w:rPr>
      </w:pPr>
      <w:r>
        <w:rPr>
          <w:sz w:val="20"/>
        </w:rPr>
        <w:t>Tags</w:t>
      </w:r>
    </w:p>
    <w:p w14:paraId="253C7933" w14:textId="7D464646" w:rsidR="0043561D" w:rsidRPr="003A189B" w:rsidRDefault="008A79EF" w:rsidP="0043561D">
      <w:pPr>
        <w:pStyle w:val="Default"/>
        <w:numPr>
          <w:ilvl w:val="0"/>
          <w:numId w:val="25"/>
        </w:numPr>
      </w:pPr>
      <w:r>
        <w:rPr>
          <w:sz w:val="20"/>
        </w:rPr>
        <w:t>Role</w:t>
      </w:r>
    </w:p>
    <w:p w14:paraId="1C024D3B" w14:textId="77777777" w:rsidR="0043561D" w:rsidRPr="00356D13" w:rsidRDefault="0043561D" w:rsidP="0043561D">
      <w:pPr>
        <w:pStyle w:val="Default"/>
        <w:numPr>
          <w:ilvl w:val="0"/>
          <w:numId w:val="25"/>
        </w:numPr>
      </w:pPr>
      <w:r w:rsidRPr="00DC0BAB">
        <w:rPr>
          <w:sz w:val="20"/>
        </w:rPr>
        <w:t>Product Type</w:t>
      </w:r>
    </w:p>
    <w:p w14:paraId="1F5990A6" w14:textId="77777777" w:rsidR="0043561D" w:rsidRDefault="0043561D" w:rsidP="0043561D">
      <w:pPr>
        <w:pStyle w:val="Default"/>
        <w:rPr>
          <w:sz w:val="20"/>
        </w:rPr>
      </w:pPr>
    </w:p>
    <w:p w14:paraId="4A0EFD55" w14:textId="71764358" w:rsidR="0043561D" w:rsidRDefault="00B05771" w:rsidP="0043561D">
      <w:pPr>
        <w:pStyle w:val="Default"/>
        <w:ind w:left="1440" w:firstLine="720"/>
        <w:rPr>
          <w:sz w:val="20"/>
        </w:rPr>
      </w:pPr>
      <w:r>
        <w:rPr>
          <w:sz w:val="20"/>
        </w:rPr>
        <w:t>Content Display Rules</w:t>
      </w:r>
      <w:r w:rsidR="0043561D">
        <w:rPr>
          <w:sz w:val="20"/>
        </w:rPr>
        <w:t>:</w:t>
      </w:r>
    </w:p>
    <w:p w14:paraId="6F8FFAE6" w14:textId="7CFC9406" w:rsidR="0043561D" w:rsidRPr="00B8298C" w:rsidRDefault="0043561D" w:rsidP="0043561D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sz w:val="20"/>
          <w:lang w:eastAsia="zh-CN" w:bidi="th-TH"/>
        </w:rPr>
      </w:pPr>
      <w:r>
        <w:rPr>
          <w:color w:val="auto"/>
          <w:sz w:val="20"/>
        </w:rPr>
        <w:t>(if applicable) Displays related organization</w:t>
      </w:r>
    </w:p>
    <w:p w14:paraId="68B8F31B" w14:textId="7E8B5451" w:rsidR="00B8298C" w:rsidRPr="0043561D" w:rsidRDefault="00B8298C" w:rsidP="0043561D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sz w:val="20"/>
          <w:lang w:eastAsia="zh-CN" w:bidi="th-TH"/>
        </w:rPr>
      </w:pPr>
      <w:r>
        <w:rPr>
          <w:color w:val="auto"/>
          <w:sz w:val="20"/>
        </w:rPr>
        <w:t xml:space="preserve">(If applicable) Displays related product, by </w:t>
      </w:r>
      <w:r w:rsidR="004C5A42">
        <w:rPr>
          <w:color w:val="auto"/>
          <w:sz w:val="20"/>
        </w:rPr>
        <w:t>role</w:t>
      </w:r>
      <w:r>
        <w:rPr>
          <w:color w:val="auto"/>
          <w:sz w:val="20"/>
        </w:rPr>
        <w:t>, and product name</w:t>
      </w:r>
    </w:p>
    <w:p w14:paraId="3C19753B" w14:textId="0199493D" w:rsidR="0043561D" w:rsidRDefault="0043561D" w:rsidP="0043561D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sz w:val="20"/>
          <w:lang w:eastAsia="zh-CN" w:bidi="th-TH"/>
        </w:rPr>
      </w:pPr>
      <w:r w:rsidRPr="002102FF">
        <w:rPr>
          <w:color w:val="auto"/>
          <w:sz w:val="20"/>
        </w:rPr>
        <w:t>Display</w:t>
      </w:r>
      <w:r>
        <w:rPr>
          <w:color w:val="auto"/>
          <w:sz w:val="20"/>
        </w:rPr>
        <w:t>s</w:t>
      </w:r>
      <w:r w:rsidRPr="002102FF">
        <w:rPr>
          <w:color w:val="auto"/>
          <w:sz w:val="20"/>
        </w:rPr>
        <w:t xml:space="preserve"> related </w:t>
      </w:r>
      <w:r>
        <w:rPr>
          <w:rFonts w:cs="Arial"/>
          <w:color w:val="000000" w:themeColor="text1"/>
          <w:sz w:val="20"/>
        </w:rPr>
        <w:t>news and stories</w:t>
      </w:r>
      <w:r w:rsidRPr="00595859">
        <w:rPr>
          <w:rFonts w:cs="Arial"/>
          <w:color w:val="000000" w:themeColor="text1"/>
          <w:sz w:val="20"/>
        </w:rPr>
        <w:t xml:space="preserve"> based on </w:t>
      </w:r>
      <w:r>
        <w:rPr>
          <w:rFonts w:cs="Arial"/>
          <w:color w:val="000000" w:themeColor="text1"/>
          <w:sz w:val="20"/>
        </w:rPr>
        <w:t>role, t</w:t>
      </w:r>
      <w:r w:rsidRPr="00595859">
        <w:rPr>
          <w:rFonts w:cs="Arial"/>
          <w:color w:val="000000" w:themeColor="text1"/>
          <w:sz w:val="20"/>
        </w:rPr>
        <w:t>opic, then most recent</w:t>
      </w:r>
    </w:p>
    <w:p w14:paraId="0316887F" w14:textId="77777777" w:rsidR="008A79EF" w:rsidRDefault="008A79EF" w:rsidP="008A79EF">
      <w:pPr>
        <w:pStyle w:val="Default"/>
        <w:rPr>
          <w:sz w:val="20"/>
        </w:rPr>
      </w:pPr>
    </w:p>
    <w:p w14:paraId="10FED148" w14:textId="77777777" w:rsidR="00A4475E" w:rsidRDefault="00A4475E" w:rsidP="008A79EF">
      <w:pPr>
        <w:pStyle w:val="Default"/>
        <w:rPr>
          <w:sz w:val="20"/>
        </w:rPr>
      </w:pPr>
    </w:p>
    <w:p w14:paraId="34605A5F" w14:textId="0D3B9E47" w:rsidR="008A79EF" w:rsidRDefault="008A79EF" w:rsidP="008A79EF">
      <w:pPr>
        <w:pStyle w:val="Heading3"/>
        <w:rPr>
          <w:rStyle w:val="Heading2Char2Char"/>
          <w:rFonts w:cs="Arial"/>
        </w:rPr>
      </w:pPr>
      <w:r>
        <w:rPr>
          <w:rStyle w:val="Heading2Char2Char"/>
          <w:rFonts w:cs="Arial"/>
        </w:rPr>
        <w:t xml:space="preserve">Segment Landing   </w:t>
      </w:r>
    </w:p>
    <w:p w14:paraId="6F77C31A" w14:textId="77777777" w:rsidR="008A79EF" w:rsidRDefault="008A79EF" w:rsidP="008A79EF">
      <w:pPr>
        <w:pStyle w:val="Default"/>
        <w:ind w:left="1440" w:firstLine="720"/>
        <w:rPr>
          <w:sz w:val="20"/>
        </w:rPr>
      </w:pPr>
      <w:r>
        <w:rPr>
          <w:sz w:val="20"/>
        </w:rPr>
        <w:t>Attributes</w:t>
      </w:r>
    </w:p>
    <w:p w14:paraId="6084BF6B" w14:textId="77777777" w:rsidR="008A79EF" w:rsidRPr="00D34D09" w:rsidRDefault="008A79EF" w:rsidP="008A79EF">
      <w:pPr>
        <w:pStyle w:val="Default"/>
        <w:numPr>
          <w:ilvl w:val="0"/>
          <w:numId w:val="25"/>
        </w:numPr>
      </w:pPr>
      <w:r>
        <w:rPr>
          <w:sz w:val="20"/>
        </w:rPr>
        <w:t>Name</w:t>
      </w:r>
    </w:p>
    <w:p w14:paraId="5FB05931" w14:textId="77777777" w:rsidR="008A79EF" w:rsidRPr="008A79EF" w:rsidRDefault="008A79EF" w:rsidP="008A79EF">
      <w:pPr>
        <w:pStyle w:val="Default"/>
        <w:numPr>
          <w:ilvl w:val="0"/>
          <w:numId w:val="25"/>
        </w:numPr>
      </w:pPr>
      <w:r>
        <w:rPr>
          <w:sz w:val="20"/>
        </w:rPr>
        <w:t>Description</w:t>
      </w:r>
    </w:p>
    <w:p w14:paraId="6739EFC7" w14:textId="64EC6F3B" w:rsidR="008A79EF" w:rsidRPr="00D34D09" w:rsidRDefault="008A79EF" w:rsidP="008A79EF">
      <w:pPr>
        <w:pStyle w:val="Default"/>
        <w:numPr>
          <w:ilvl w:val="0"/>
          <w:numId w:val="25"/>
        </w:numPr>
      </w:pPr>
      <w:r>
        <w:rPr>
          <w:sz w:val="20"/>
        </w:rPr>
        <w:t>Pull Quote</w:t>
      </w:r>
    </w:p>
    <w:p w14:paraId="0B5A872B" w14:textId="77777777" w:rsidR="008A79EF" w:rsidRPr="00D34D09" w:rsidRDefault="008A79EF" w:rsidP="008A79EF">
      <w:pPr>
        <w:pStyle w:val="Default"/>
        <w:numPr>
          <w:ilvl w:val="0"/>
          <w:numId w:val="25"/>
        </w:numPr>
      </w:pPr>
      <w:r>
        <w:rPr>
          <w:sz w:val="20"/>
        </w:rPr>
        <w:t>Image</w:t>
      </w:r>
    </w:p>
    <w:p w14:paraId="07534454" w14:textId="77777777" w:rsidR="008A79EF" w:rsidRPr="00D34D09" w:rsidRDefault="008A79EF" w:rsidP="008A79EF">
      <w:pPr>
        <w:pStyle w:val="Default"/>
        <w:numPr>
          <w:ilvl w:val="0"/>
          <w:numId w:val="25"/>
        </w:numPr>
        <w:rPr>
          <w:sz w:val="20"/>
          <w:szCs w:val="20"/>
        </w:rPr>
      </w:pPr>
      <w:r w:rsidRPr="00D34D09">
        <w:rPr>
          <w:sz w:val="20"/>
          <w:szCs w:val="20"/>
        </w:rPr>
        <w:t>Why Amalgamated Key Points</w:t>
      </w:r>
    </w:p>
    <w:p w14:paraId="207101D1" w14:textId="77777777" w:rsidR="008A79EF" w:rsidRPr="00D34D09" w:rsidRDefault="008A79EF" w:rsidP="008A79EF">
      <w:pPr>
        <w:pStyle w:val="Default"/>
        <w:numPr>
          <w:ilvl w:val="1"/>
          <w:numId w:val="25"/>
        </w:numPr>
        <w:rPr>
          <w:sz w:val="20"/>
          <w:szCs w:val="20"/>
        </w:rPr>
      </w:pPr>
      <w:r w:rsidRPr="00D34D09">
        <w:rPr>
          <w:sz w:val="20"/>
          <w:szCs w:val="20"/>
        </w:rPr>
        <w:t xml:space="preserve">Description </w:t>
      </w:r>
    </w:p>
    <w:p w14:paraId="4C4ADC3F" w14:textId="77777777" w:rsidR="001C621A" w:rsidRPr="00B13340" w:rsidRDefault="001C621A" w:rsidP="001C621A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sz w:val="20"/>
          <w:lang w:eastAsia="zh-CN" w:bidi="th-TH"/>
        </w:rPr>
      </w:pPr>
      <w:r>
        <w:rPr>
          <w:color w:val="auto"/>
          <w:sz w:val="20"/>
        </w:rPr>
        <w:t xml:space="preserve">Sign up for newsletter </w:t>
      </w:r>
    </w:p>
    <w:p w14:paraId="2A5F645A" w14:textId="77777777" w:rsidR="008A79EF" w:rsidRDefault="008A79EF" w:rsidP="008A79EF">
      <w:pPr>
        <w:pStyle w:val="Default"/>
        <w:ind w:left="1440" w:firstLine="720"/>
        <w:rPr>
          <w:sz w:val="20"/>
        </w:rPr>
      </w:pPr>
    </w:p>
    <w:p w14:paraId="289997BB" w14:textId="77777777" w:rsidR="008A79EF" w:rsidRPr="00C17D02" w:rsidRDefault="008A79EF" w:rsidP="008A79EF">
      <w:pPr>
        <w:pStyle w:val="Default"/>
        <w:ind w:left="1440" w:firstLine="720"/>
        <w:rPr>
          <w:sz w:val="20"/>
        </w:rPr>
      </w:pPr>
      <w:r>
        <w:rPr>
          <w:sz w:val="20"/>
        </w:rPr>
        <w:t>Tags</w:t>
      </w:r>
    </w:p>
    <w:p w14:paraId="275E9BE7" w14:textId="77777777" w:rsidR="008A79EF" w:rsidRPr="003A189B" w:rsidRDefault="008A79EF" w:rsidP="008A79EF">
      <w:pPr>
        <w:pStyle w:val="Default"/>
        <w:numPr>
          <w:ilvl w:val="0"/>
          <w:numId w:val="25"/>
        </w:numPr>
      </w:pPr>
      <w:r>
        <w:rPr>
          <w:sz w:val="20"/>
        </w:rPr>
        <w:t>Role</w:t>
      </w:r>
    </w:p>
    <w:p w14:paraId="738FC4E2" w14:textId="3EC3B0AF" w:rsidR="008A79EF" w:rsidRPr="00356D13" w:rsidRDefault="008A79EF" w:rsidP="008A79EF">
      <w:pPr>
        <w:pStyle w:val="Default"/>
        <w:numPr>
          <w:ilvl w:val="0"/>
          <w:numId w:val="25"/>
        </w:numPr>
      </w:pPr>
      <w:r>
        <w:rPr>
          <w:sz w:val="20"/>
        </w:rPr>
        <w:t>Organization Type</w:t>
      </w:r>
    </w:p>
    <w:p w14:paraId="6D80F561" w14:textId="77777777" w:rsidR="008A79EF" w:rsidRDefault="008A79EF" w:rsidP="008A79EF">
      <w:pPr>
        <w:pStyle w:val="Default"/>
        <w:rPr>
          <w:sz w:val="20"/>
        </w:rPr>
      </w:pPr>
    </w:p>
    <w:p w14:paraId="07527E02" w14:textId="2AFFFD5D" w:rsidR="008A79EF" w:rsidRDefault="00B05771" w:rsidP="008A79EF">
      <w:pPr>
        <w:pStyle w:val="Default"/>
        <w:ind w:left="1440" w:firstLine="720"/>
        <w:rPr>
          <w:sz w:val="20"/>
        </w:rPr>
      </w:pPr>
      <w:r>
        <w:rPr>
          <w:sz w:val="20"/>
        </w:rPr>
        <w:t>Content Display Rules</w:t>
      </w:r>
      <w:r w:rsidR="008A79EF">
        <w:rPr>
          <w:sz w:val="20"/>
        </w:rPr>
        <w:t>:</w:t>
      </w:r>
    </w:p>
    <w:p w14:paraId="02B8B845" w14:textId="5E57CA30" w:rsidR="008A79EF" w:rsidRPr="00D34D09" w:rsidRDefault="008A79EF" w:rsidP="008A79EF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sz w:val="20"/>
          <w:lang w:eastAsia="zh-CN" w:bidi="th-TH"/>
        </w:rPr>
      </w:pPr>
      <w:r>
        <w:rPr>
          <w:color w:val="auto"/>
          <w:sz w:val="20"/>
        </w:rPr>
        <w:lastRenderedPageBreak/>
        <w:t xml:space="preserve">Displays </w:t>
      </w:r>
      <w:r w:rsidR="004C5A42">
        <w:rPr>
          <w:color w:val="auto"/>
          <w:sz w:val="20"/>
        </w:rPr>
        <w:t>organizations</w:t>
      </w:r>
    </w:p>
    <w:p w14:paraId="28DFA00B" w14:textId="3463439C" w:rsidR="008A79EF" w:rsidRPr="00D34D09" w:rsidRDefault="008A79EF" w:rsidP="008A79EF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sz w:val="20"/>
          <w:lang w:eastAsia="zh-CN" w:bidi="th-TH"/>
        </w:rPr>
      </w:pPr>
      <w:r w:rsidRPr="002102FF">
        <w:rPr>
          <w:color w:val="auto"/>
          <w:sz w:val="20"/>
        </w:rPr>
        <w:t>Display</w:t>
      </w:r>
      <w:r>
        <w:rPr>
          <w:color w:val="auto"/>
          <w:sz w:val="20"/>
        </w:rPr>
        <w:t>s</w:t>
      </w:r>
      <w:r w:rsidRPr="002102FF">
        <w:rPr>
          <w:color w:val="auto"/>
          <w:sz w:val="20"/>
        </w:rPr>
        <w:t xml:space="preserve"> related </w:t>
      </w:r>
      <w:r w:rsidR="004C5A42">
        <w:rPr>
          <w:rFonts w:cs="Arial"/>
          <w:color w:val="000000" w:themeColor="text1"/>
          <w:sz w:val="20"/>
        </w:rPr>
        <w:t>products</w:t>
      </w:r>
      <w:r w:rsidRPr="00595859">
        <w:rPr>
          <w:rFonts w:cs="Arial"/>
          <w:color w:val="000000" w:themeColor="text1"/>
          <w:sz w:val="20"/>
        </w:rPr>
        <w:t xml:space="preserve"> based on </w:t>
      </w:r>
      <w:r w:rsidR="004C5A42">
        <w:rPr>
          <w:rFonts w:cs="Arial"/>
          <w:color w:val="000000" w:themeColor="text1"/>
          <w:sz w:val="20"/>
        </w:rPr>
        <w:t>role, and organization type</w:t>
      </w:r>
    </w:p>
    <w:p w14:paraId="127F2FFB" w14:textId="77777777" w:rsidR="008A79EF" w:rsidRDefault="008A79EF" w:rsidP="0043561D">
      <w:pPr>
        <w:pStyle w:val="Default"/>
        <w:ind w:left="1440" w:firstLine="720"/>
        <w:rPr>
          <w:sz w:val="20"/>
        </w:rPr>
      </w:pPr>
    </w:p>
    <w:p w14:paraId="2BFD57BA" w14:textId="77777777" w:rsidR="00645356" w:rsidRDefault="00645356" w:rsidP="0043561D">
      <w:pPr>
        <w:pStyle w:val="Default"/>
        <w:ind w:left="1440" w:firstLine="720"/>
        <w:rPr>
          <w:sz w:val="20"/>
        </w:rPr>
      </w:pPr>
    </w:p>
    <w:p w14:paraId="39990842" w14:textId="3F6677A4" w:rsidR="00645356" w:rsidRDefault="00645356" w:rsidP="00645356">
      <w:pPr>
        <w:pStyle w:val="Heading3"/>
        <w:rPr>
          <w:rStyle w:val="Heading2Char2Char"/>
          <w:rFonts w:cs="Arial"/>
        </w:rPr>
      </w:pPr>
      <w:r>
        <w:rPr>
          <w:rStyle w:val="Heading2Char2Char"/>
          <w:rFonts w:cs="Arial"/>
        </w:rPr>
        <w:t xml:space="preserve">Segment </w:t>
      </w:r>
      <w:r w:rsidR="00D34D09">
        <w:rPr>
          <w:rStyle w:val="Heading2Char2Char"/>
          <w:rFonts w:cs="Arial"/>
        </w:rPr>
        <w:t xml:space="preserve">Detail </w:t>
      </w:r>
      <w:r>
        <w:rPr>
          <w:rStyle w:val="Heading2Char2Char"/>
          <w:rFonts w:cs="Arial"/>
        </w:rPr>
        <w:t xml:space="preserve">  </w:t>
      </w:r>
    </w:p>
    <w:p w14:paraId="3EDEAAFC" w14:textId="77777777" w:rsidR="00645356" w:rsidRDefault="00645356" w:rsidP="00645356">
      <w:pPr>
        <w:pStyle w:val="Default"/>
        <w:ind w:left="1440" w:firstLine="720"/>
        <w:rPr>
          <w:sz w:val="20"/>
        </w:rPr>
      </w:pPr>
      <w:r>
        <w:rPr>
          <w:sz w:val="20"/>
        </w:rPr>
        <w:t>Attributes</w:t>
      </w:r>
    </w:p>
    <w:p w14:paraId="7F526BAC" w14:textId="77777777" w:rsidR="00645356" w:rsidRPr="00D34D09" w:rsidRDefault="00645356" w:rsidP="00645356">
      <w:pPr>
        <w:pStyle w:val="Default"/>
        <w:numPr>
          <w:ilvl w:val="0"/>
          <w:numId w:val="25"/>
        </w:numPr>
      </w:pPr>
      <w:r>
        <w:rPr>
          <w:sz w:val="20"/>
        </w:rPr>
        <w:t>Name</w:t>
      </w:r>
    </w:p>
    <w:p w14:paraId="26907D4D" w14:textId="43001816" w:rsidR="00D34D09" w:rsidRPr="00D34D09" w:rsidRDefault="00D34D09" w:rsidP="00645356">
      <w:pPr>
        <w:pStyle w:val="Default"/>
        <w:numPr>
          <w:ilvl w:val="0"/>
          <w:numId w:val="25"/>
        </w:numPr>
      </w:pPr>
      <w:r>
        <w:rPr>
          <w:sz w:val="20"/>
        </w:rPr>
        <w:t>Description</w:t>
      </w:r>
    </w:p>
    <w:p w14:paraId="1023A866" w14:textId="6B72791E" w:rsidR="00D34D09" w:rsidRPr="00D34D09" w:rsidRDefault="00D34D09" w:rsidP="00645356">
      <w:pPr>
        <w:pStyle w:val="Default"/>
        <w:numPr>
          <w:ilvl w:val="0"/>
          <w:numId w:val="25"/>
        </w:numPr>
      </w:pPr>
      <w:r>
        <w:rPr>
          <w:sz w:val="20"/>
        </w:rPr>
        <w:t>Image</w:t>
      </w:r>
    </w:p>
    <w:p w14:paraId="25A671FA" w14:textId="77777777" w:rsidR="00D34D09" w:rsidRPr="00B8298C" w:rsidRDefault="00D34D09" w:rsidP="00D34D09">
      <w:pPr>
        <w:pStyle w:val="Default"/>
        <w:numPr>
          <w:ilvl w:val="0"/>
          <w:numId w:val="25"/>
        </w:numPr>
      </w:pPr>
      <w:r>
        <w:rPr>
          <w:sz w:val="20"/>
        </w:rPr>
        <w:t xml:space="preserve">Contact Us </w:t>
      </w:r>
    </w:p>
    <w:p w14:paraId="7D6F398A" w14:textId="77777777" w:rsidR="00D34D09" w:rsidRPr="0043561D" w:rsidRDefault="00D34D09" w:rsidP="00D34D09">
      <w:pPr>
        <w:pStyle w:val="Default"/>
        <w:numPr>
          <w:ilvl w:val="1"/>
          <w:numId w:val="25"/>
        </w:numPr>
      </w:pPr>
      <w:r>
        <w:rPr>
          <w:sz w:val="20"/>
        </w:rPr>
        <w:t xml:space="preserve">(If applicable) Person </w:t>
      </w:r>
    </w:p>
    <w:p w14:paraId="2EFF6C67" w14:textId="77777777" w:rsidR="00D34D09" w:rsidRPr="0043561D" w:rsidRDefault="00D34D09" w:rsidP="00D34D09">
      <w:pPr>
        <w:pStyle w:val="Default"/>
        <w:numPr>
          <w:ilvl w:val="1"/>
          <w:numId w:val="25"/>
        </w:numPr>
      </w:pPr>
      <w:r>
        <w:rPr>
          <w:sz w:val="20"/>
        </w:rPr>
        <w:t>Image</w:t>
      </w:r>
    </w:p>
    <w:p w14:paraId="17EE7C45" w14:textId="77777777" w:rsidR="00D34D09" w:rsidRPr="0043561D" w:rsidRDefault="00D34D09" w:rsidP="00D34D09">
      <w:pPr>
        <w:pStyle w:val="Default"/>
        <w:numPr>
          <w:ilvl w:val="1"/>
          <w:numId w:val="25"/>
        </w:numPr>
      </w:pPr>
      <w:r>
        <w:rPr>
          <w:sz w:val="20"/>
        </w:rPr>
        <w:t>Contact Info</w:t>
      </w:r>
    </w:p>
    <w:p w14:paraId="3322162B" w14:textId="77777777" w:rsidR="00D34D09" w:rsidRPr="00B8298C" w:rsidRDefault="00D34D09" w:rsidP="00D34D09">
      <w:pPr>
        <w:pStyle w:val="Default"/>
        <w:numPr>
          <w:ilvl w:val="1"/>
          <w:numId w:val="25"/>
        </w:numPr>
      </w:pPr>
      <w:r>
        <w:rPr>
          <w:sz w:val="20"/>
        </w:rPr>
        <w:t>Mailto: link</w:t>
      </w:r>
    </w:p>
    <w:p w14:paraId="75A8E552" w14:textId="481483F1" w:rsidR="00D34D09" w:rsidRPr="00D34D09" w:rsidRDefault="00D34D09" w:rsidP="00645356">
      <w:pPr>
        <w:pStyle w:val="Default"/>
        <w:numPr>
          <w:ilvl w:val="0"/>
          <w:numId w:val="25"/>
        </w:numPr>
        <w:rPr>
          <w:sz w:val="20"/>
          <w:szCs w:val="20"/>
        </w:rPr>
      </w:pPr>
      <w:r w:rsidRPr="00D34D09">
        <w:rPr>
          <w:sz w:val="20"/>
          <w:szCs w:val="20"/>
        </w:rPr>
        <w:t xml:space="preserve">Expert </w:t>
      </w:r>
    </w:p>
    <w:p w14:paraId="64900328" w14:textId="4EFF71EC" w:rsidR="00D34D09" w:rsidRPr="00D34D09" w:rsidRDefault="00D34D09" w:rsidP="00D34D09">
      <w:pPr>
        <w:pStyle w:val="Default"/>
        <w:numPr>
          <w:ilvl w:val="1"/>
          <w:numId w:val="25"/>
        </w:numPr>
        <w:rPr>
          <w:sz w:val="20"/>
          <w:szCs w:val="20"/>
        </w:rPr>
      </w:pPr>
      <w:r w:rsidRPr="00D34D09">
        <w:rPr>
          <w:sz w:val="20"/>
          <w:szCs w:val="20"/>
        </w:rPr>
        <w:t>Bio</w:t>
      </w:r>
    </w:p>
    <w:p w14:paraId="05B01417" w14:textId="1C84D361" w:rsidR="00D34D09" w:rsidRPr="00D34D09" w:rsidRDefault="00D34D09" w:rsidP="00D34D09">
      <w:pPr>
        <w:pStyle w:val="Default"/>
        <w:numPr>
          <w:ilvl w:val="1"/>
          <w:numId w:val="25"/>
        </w:numPr>
        <w:rPr>
          <w:sz w:val="20"/>
          <w:szCs w:val="20"/>
        </w:rPr>
      </w:pPr>
      <w:r w:rsidRPr="00D34D09">
        <w:rPr>
          <w:sz w:val="20"/>
          <w:szCs w:val="20"/>
        </w:rPr>
        <w:t>Image</w:t>
      </w:r>
    </w:p>
    <w:p w14:paraId="2B2A9AE3" w14:textId="31B435C5" w:rsidR="00D34D09" w:rsidRPr="00D34D09" w:rsidRDefault="00D34D09" w:rsidP="00D34D09">
      <w:pPr>
        <w:pStyle w:val="Default"/>
        <w:numPr>
          <w:ilvl w:val="1"/>
          <w:numId w:val="25"/>
        </w:numPr>
        <w:rPr>
          <w:sz w:val="20"/>
          <w:szCs w:val="20"/>
        </w:rPr>
      </w:pPr>
      <w:r w:rsidRPr="00D34D09">
        <w:rPr>
          <w:sz w:val="20"/>
          <w:szCs w:val="20"/>
        </w:rPr>
        <w:t>Contact Info</w:t>
      </w:r>
    </w:p>
    <w:p w14:paraId="3F120770" w14:textId="79AF8C30" w:rsidR="00D34D09" w:rsidRPr="00D34D09" w:rsidRDefault="00D34D09" w:rsidP="00D34D09">
      <w:pPr>
        <w:pStyle w:val="Default"/>
        <w:numPr>
          <w:ilvl w:val="0"/>
          <w:numId w:val="25"/>
        </w:numPr>
        <w:rPr>
          <w:sz w:val="20"/>
          <w:szCs w:val="20"/>
        </w:rPr>
      </w:pPr>
      <w:r w:rsidRPr="00D34D09">
        <w:rPr>
          <w:sz w:val="20"/>
          <w:szCs w:val="20"/>
        </w:rPr>
        <w:t>Key Points</w:t>
      </w:r>
    </w:p>
    <w:p w14:paraId="2FE4DAED" w14:textId="084011C8" w:rsidR="00D34D09" w:rsidRPr="00D34D09" w:rsidRDefault="00D34D09" w:rsidP="00D34D09">
      <w:pPr>
        <w:pStyle w:val="Default"/>
        <w:numPr>
          <w:ilvl w:val="1"/>
          <w:numId w:val="25"/>
        </w:numPr>
        <w:rPr>
          <w:sz w:val="20"/>
          <w:szCs w:val="20"/>
        </w:rPr>
      </w:pPr>
      <w:r w:rsidRPr="00D34D09">
        <w:rPr>
          <w:sz w:val="20"/>
          <w:szCs w:val="20"/>
        </w:rPr>
        <w:t xml:space="preserve">Description </w:t>
      </w:r>
    </w:p>
    <w:p w14:paraId="5EA20253" w14:textId="4628512F" w:rsidR="00D34D09" w:rsidRPr="00D34D09" w:rsidRDefault="00D34D09" w:rsidP="00D34D09">
      <w:pPr>
        <w:pStyle w:val="Default"/>
        <w:numPr>
          <w:ilvl w:val="1"/>
          <w:numId w:val="25"/>
        </w:numPr>
        <w:rPr>
          <w:sz w:val="20"/>
          <w:szCs w:val="20"/>
        </w:rPr>
      </w:pPr>
      <w:r w:rsidRPr="00D34D09">
        <w:rPr>
          <w:sz w:val="20"/>
          <w:szCs w:val="20"/>
        </w:rPr>
        <w:t>Image</w:t>
      </w:r>
    </w:p>
    <w:p w14:paraId="1CF6E127" w14:textId="6A3A6B33" w:rsidR="00D34D09" w:rsidRPr="00D34D09" w:rsidRDefault="00D34D09" w:rsidP="00D34D09">
      <w:pPr>
        <w:pStyle w:val="Default"/>
        <w:numPr>
          <w:ilvl w:val="0"/>
          <w:numId w:val="25"/>
        </w:numPr>
        <w:rPr>
          <w:sz w:val="20"/>
          <w:szCs w:val="20"/>
        </w:rPr>
      </w:pPr>
      <w:r w:rsidRPr="00D34D09">
        <w:rPr>
          <w:sz w:val="20"/>
          <w:szCs w:val="20"/>
        </w:rPr>
        <w:t>Customers</w:t>
      </w:r>
    </w:p>
    <w:p w14:paraId="5169FDCC" w14:textId="0C5878D7" w:rsidR="00D34D09" w:rsidRPr="00D34D09" w:rsidRDefault="00D34D09" w:rsidP="00D34D09">
      <w:pPr>
        <w:pStyle w:val="Default"/>
        <w:numPr>
          <w:ilvl w:val="1"/>
          <w:numId w:val="25"/>
        </w:numPr>
        <w:rPr>
          <w:sz w:val="20"/>
          <w:szCs w:val="20"/>
        </w:rPr>
      </w:pPr>
      <w:r w:rsidRPr="00D34D09">
        <w:rPr>
          <w:sz w:val="20"/>
          <w:szCs w:val="20"/>
        </w:rPr>
        <w:t>Name</w:t>
      </w:r>
    </w:p>
    <w:p w14:paraId="1DDB97BA" w14:textId="2F11608D" w:rsidR="00D34D09" w:rsidRPr="00D34D09" w:rsidRDefault="00D34D09" w:rsidP="00D34D09">
      <w:pPr>
        <w:pStyle w:val="Default"/>
        <w:numPr>
          <w:ilvl w:val="1"/>
          <w:numId w:val="25"/>
        </w:numPr>
        <w:rPr>
          <w:sz w:val="20"/>
          <w:szCs w:val="20"/>
        </w:rPr>
      </w:pPr>
      <w:r w:rsidRPr="00D34D09">
        <w:rPr>
          <w:sz w:val="20"/>
          <w:szCs w:val="20"/>
        </w:rPr>
        <w:t>Logo</w:t>
      </w:r>
    </w:p>
    <w:p w14:paraId="5ABAFC3D" w14:textId="3ADA6C54" w:rsidR="00D34D09" w:rsidRPr="00D34D09" w:rsidRDefault="00D34D09" w:rsidP="00D34D09">
      <w:pPr>
        <w:pStyle w:val="Default"/>
        <w:numPr>
          <w:ilvl w:val="0"/>
          <w:numId w:val="25"/>
        </w:numPr>
        <w:rPr>
          <w:sz w:val="20"/>
          <w:szCs w:val="20"/>
        </w:rPr>
      </w:pPr>
      <w:r w:rsidRPr="00D34D09">
        <w:rPr>
          <w:sz w:val="20"/>
          <w:szCs w:val="20"/>
        </w:rPr>
        <w:t>Why Amalgamated Key Points</w:t>
      </w:r>
    </w:p>
    <w:p w14:paraId="51443BFE" w14:textId="65E8FBF1" w:rsidR="00D34D09" w:rsidRPr="00D34D09" w:rsidRDefault="00D34D09" w:rsidP="00D34D09">
      <w:pPr>
        <w:pStyle w:val="Default"/>
        <w:numPr>
          <w:ilvl w:val="1"/>
          <w:numId w:val="25"/>
        </w:numPr>
        <w:rPr>
          <w:sz w:val="20"/>
          <w:szCs w:val="20"/>
        </w:rPr>
      </w:pPr>
      <w:r w:rsidRPr="00D34D09">
        <w:rPr>
          <w:sz w:val="20"/>
          <w:szCs w:val="20"/>
        </w:rPr>
        <w:t xml:space="preserve">Description </w:t>
      </w:r>
    </w:p>
    <w:p w14:paraId="459EB9D7" w14:textId="77777777" w:rsidR="001C621A" w:rsidRPr="00B13340" w:rsidRDefault="001C621A" w:rsidP="001C621A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sz w:val="20"/>
          <w:lang w:eastAsia="zh-CN" w:bidi="th-TH"/>
        </w:rPr>
      </w:pPr>
      <w:r>
        <w:rPr>
          <w:color w:val="auto"/>
          <w:sz w:val="20"/>
        </w:rPr>
        <w:t xml:space="preserve">Sign up for newsletter </w:t>
      </w:r>
    </w:p>
    <w:p w14:paraId="17F9956E" w14:textId="77777777" w:rsidR="00645356" w:rsidRDefault="00645356" w:rsidP="00645356">
      <w:pPr>
        <w:pStyle w:val="Default"/>
        <w:ind w:left="1440" w:firstLine="720"/>
        <w:rPr>
          <w:sz w:val="20"/>
        </w:rPr>
      </w:pPr>
    </w:p>
    <w:p w14:paraId="5CE65ED2" w14:textId="77777777" w:rsidR="00645356" w:rsidRPr="00C17D02" w:rsidRDefault="00645356" w:rsidP="00645356">
      <w:pPr>
        <w:pStyle w:val="Default"/>
        <w:ind w:left="1440" w:firstLine="720"/>
        <w:rPr>
          <w:sz w:val="20"/>
        </w:rPr>
      </w:pPr>
      <w:r>
        <w:rPr>
          <w:sz w:val="20"/>
        </w:rPr>
        <w:t>Tags</w:t>
      </w:r>
    </w:p>
    <w:p w14:paraId="0CD09188" w14:textId="242C9341" w:rsidR="00645356" w:rsidRPr="003A189B" w:rsidRDefault="008A79EF" w:rsidP="00645356">
      <w:pPr>
        <w:pStyle w:val="Default"/>
        <w:numPr>
          <w:ilvl w:val="0"/>
          <w:numId w:val="25"/>
        </w:numPr>
      </w:pPr>
      <w:r>
        <w:rPr>
          <w:sz w:val="20"/>
        </w:rPr>
        <w:t>Role</w:t>
      </w:r>
    </w:p>
    <w:p w14:paraId="386BCFD2" w14:textId="77777777" w:rsidR="00645356" w:rsidRPr="00356D13" w:rsidRDefault="00645356" w:rsidP="00645356">
      <w:pPr>
        <w:pStyle w:val="Default"/>
        <w:numPr>
          <w:ilvl w:val="0"/>
          <w:numId w:val="25"/>
        </w:numPr>
      </w:pPr>
      <w:r w:rsidRPr="00DC0BAB">
        <w:rPr>
          <w:sz w:val="20"/>
        </w:rPr>
        <w:t>Product Type</w:t>
      </w:r>
    </w:p>
    <w:p w14:paraId="1B1074B9" w14:textId="77777777" w:rsidR="00645356" w:rsidRDefault="00645356" w:rsidP="00645356">
      <w:pPr>
        <w:pStyle w:val="Default"/>
        <w:rPr>
          <w:sz w:val="20"/>
        </w:rPr>
      </w:pPr>
    </w:p>
    <w:p w14:paraId="615A90FB" w14:textId="6D8B8330" w:rsidR="00645356" w:rsidRDefault="00B05771" w:rsidP="00645356">
      <w:pPr>
        <w:pStyle w:val="Default"/>
        <w:ind w:left="1440" w:firstLine="720"/>
        <w:rPr>
          <w:sz w:val="20"/>
        </w:rPr>
      </w:pPr>
      <w:r>
        <w:rPr>
          <w:sz w:val="20"/>
        </w:rPr>
        <w:t>Content Display Rules</w:t>
      </w:r>
      <w:r w:rsidR="00645356">
        <w:rPr>
          <w:sz w:val="20"/>
        </w:rPr>
        <w:t>:</w:t>
      </w:r>
    </w:p>
    <w:p w14:paraId="76BC6A5B" w14:textId="27E5466A" w:rsidR="00D34D09" w:rsidRPr="00D34D09" w:rsidRDefault="00D34D09" w:rsidP="00D34D09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sz w:val="20"/>
          <w:lang w:eastAsia="zh-CN" w:bidi="th-TH"/>
        </w:rPr>
      </w:pPr>
      <w:r>
        <w:rPr>
          <w:color w:val="auto"/>
          <w:sz w:val="20"/>
        </w:rPr>
        <w:t xml:space="preserve">(If applicable) Displays related product, by </w:t>
      </w:r>
      <w:r w:rsidR="004C5A42">
        <w:rPr>
          <w:color w:val="auto"/>
          <w:sz w:val="20"/>
        </w:rPr>
        <w:t>organization type, or role</w:t>
      </w:r>
    </w:p>
    <w:p w14:paraId="2B1F18B1" w14:textId="00D41637" w:rsidR="00D34D09" w:rsidRPr="0043561D" w:rsidRDefault="00D34D09" w:rsidP="00D34D09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sz w:val="20"/>
          <w:lang w:eastAsia="zh-CN" w:bidi="th-TH"/>
        </w:rPr>
      </w:pPr>
      <w:r>
        <w:rPr>
          <w:color w:val="auto"/>
          <w:sz w:val="20"/>
        </w:rPr>
        <w:t xml:space="preserve">(editorially defined) Featured case study, by </w:t>
      </w:r>
      <w:r w:rsidR="004C5A42">
        <w:rPr>
          <w:color w:val="auto"/>
          <w:sz w:val="20"/>
        </w:rPr>
        <w:t>organization type, or role</w:t>
      </w:r>
    </w:p>
    <w:p w14:paraId="354915D4" w14:textId="7D2E2A3C" w:rsidR="00D34D09" w:rsidRPr="00D34D09" w:rsidRDefault="00D34D09" w:rsidP="00D34D09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sz w:val="20"/>
          <w:lang w:eastAsia="zh-CN" w:bidi="th-TH"/>
        </w:rPr>
      </w:pPr>
      <w:r w:rsidRPr="002102FF">
        <w:rPr>
          <w:color w:val="auto"/>
          <w:sz w:val="20"/>
        </w:rPr>
        <w:t>Display</w:t>
      </w:r>
      <w:r>
        <w:rPr>
          <w:color w:val="auto"/>
          <w:sz w:val="20"/>
        </w:rPr>
        <w:t>s</w:t>
      </w:r>
      <w:r w:rsidRPr="002102FF">
        <w:rPr>
          <w:color w:val="auto"/>
          <w:sz w:val="20"/>
        </w:rPr>
        <w:t xml:space="preserve"> related </w:t>
      </w:r>
      <w:r>
        <w:rPr>
          <w:rFonts w:cs="Arial"/>
          <w:color w:val="000000" w:themeColor="text1"/>
          <w:sz w:val="20"/>
        </w:rPr>
        <w:t>news and stories</w:t>
      </w:r>
      <w:r w:rsidRPr="00595859">
        <w:rPr>
          <w:rFonts w:cs="Arial"/>
          <w:color w:val="000000" w:themeColor="text1"/>
          <w:sz w:val="20"/>
        </w:rPr>
        <w:t xml:space="preserve"> based on </w:t>
      </w:r>
      <w:r w:rsidR="004C5A42">
        <w:rPr>
          <w:rFonts w:cs="Arial"/>
          <w:color w:val="000000" w:themeColor="text1"/>
          <w:sz w:val="20"/>
        </w:rPr>
        <w:t>organization type, or role</w:t>
      </w:r>
      <w:r>
        <w:rPr>
          <w:rFonts w:cs="Arial"/>
          <w:color w:val="000000" w:themeColor="text1"/>
          <w:sz w:val="20"/>
        </w:rPr>
        <w:t>, t</w:t>
      </w:r>
      <w:r w:rsidRPr="00595859">
        <w:rPr>
          <w:rFonts w:cs="Arial"/>
          <w:color w:val="000000" w:themeColor="text1"/>
          <w:sz w:val="20"/>
        </w:rPr>
        <w:t>opic, then most recent</w:t>
      </w:r>
    </w:p>
    <w:p w14:paraId="249206A7" w14:textId="2B54E479" w:rsidR="00D34D09" w:rsidRDefault="00D34D09" w:rsidP="00D34D09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sz w:val="20"/>
          <w:lang w:eastAsia="zh-CN" w:bidi="th-TH"/>
        </w:rPr>
      </w:pPr>
      <w:r>
        <w:rPr>
          <w:color w:val="auto"/>
          <w:sz w:val="20"/>
        </w:rPr>
        <w:t xml:space="preserve">(editorially defined) Featured story based on </w:t>
      </w:r>
      <w:r w:rsidR="004C5A42">
        <w:rPr>
          <w:color w:val="auto"/>
          <w:sz w:val="20"/>
        </w:rPr>
        <w:t>organization type, or role</w:t>
      </w:r>
    </w:p>
    <w:p w14:paraId="01FADBBC" w14:textId="77777777" w:rsidR="0043561D" w:rsidRDefault="0043561D" w:rsidP="009A251E">
      <w:pPr>
        <w:pStyle w:val="Default"/>
        <w:outlineLvl w:val="0"/>
        <w:rPr>
          <w:rStyle w:val="Heading2CharChar"/>
          <w:rFonts w:cs="Arial"/>
        </w:rPr>
      </w:pPr>
    </w:p>
    <w:p w14:paraId="7F4E7F7F" w14:textId="717ABF1A" w:rsidR="00235E5C" w:rsidRDefault="004A0EFF" w:rsidP="00235E5C">
      <w:pPr>
        <w:pStyle w:val="Heading3"/>
        <w:rPr>
          <w:rStyle w:val="Heading2Char2Char"/>
          <w:rFonts w:cs="Arial"/>
        </w:rPr>
      </w:pPr>
      <w:r>
        <w:rPr>
          <w:rStyle w:val="Heading2Char2Char"/>
          <w:rFonts w:cs="Arial"/>
        </w:rPr>
        <w:t xml:space="preserve">All </w:t>
      </w:r>
      <w:r w:rsidR="00235E5C">
        <w:rPr>
          <w:rStyle w:val="Heading2Char2Char"/>
          <w:rFonts w:cs="Arial"/>
        </w:rPr>
        <w:t xml:space="preserve">Case Studies    </w:t>
      </w:r>
    </w:p>
    <w:p w14:paraId="017E18D6" w14:textId="77777777" w:rsidR="00235E5C" w:rsidRDefault="00235E5C" w:rsidP="00235E5C">
      <w:pPr>
        <w:pStyle w:val="Default"/>
        <w:ind w:left="1440" w:firstLine="720"/>
        <w:rPr>
          <w:sz w:val="20"/>
        </w:rPr>
      </w:pPr>
      <w:r>
        <w:rPr>
          <w:sz w:val="20"/>
        </w:rPr>
        <w:t>Attributes</w:t>
      </w:r>
    </w:p>
    <w:p w14:paraId="5D8B7A38" w14:textId="77777777" w:rsidR="00235E5C" w:rsidRPr="00D34D09" w:rsidRDefault="00235E5C" w:rsidP="00235E5C">
      <w:pPr>
        <w:pStyle w:val="Default"/>
        <w:numPr>
          <w:ilvl w:val="0"/>
          <w:numId w:val="25"/>
        </w:numPr>
      </w:pPr>
      <w:r>
        <w:rPr>
          <w:sz w:val="20"/>
        </w:rPr>
        <w:t>Name</w:t>
      </w:r>
    </w:p>
    <w:p w14:paraId="4ADCA431" w14:textId="77777777" w:rsidR="00235E5C" w:rsidRPr="008A79EF" w:rsidRDefault="00235E5C" w:rsidP="00235E5C">
      <w:pPr>
        <w:pStyle w:val="Default"/>
        <w:numPr>
          <w:ilvl w:val="0"/>
          <w:numId w:val="25"/>
        </w:numPr>
      </w:pPr>
      <w:r>
        <w:rPr>
          <w:sz w:val="20"/>
        </w:rPr>
        <w:t>Description</w:t>
      </w:r>
    </w:p>
    <w:p w14:paraId="0D2A73FF" w14:textId="595667FC" w:rsidR="00235E5C" w:rsidRPr="00235E5C" w:rsidRDefault="00235E5C" w:rsidP="00235E5C">
      <w:pPr>
        <w:pStyle w:val="Default"/>
        <w:numPr>
          <w:ilvl w:val="0"/>
          <w:numId w:val="25"/>
        </w:numPr>
      </w:pPr>
      <w:r>
        <w:rPr>
          <w:sz w:val="20"/>
        </w:rPr>
        <w:t>Image</w:t>
      </w:r>
    </w:p>
    <w:p w14:paraId="291D27E1" w14:textId="77777777" w:rsidR="001C621A" w:rsidRPr="00B13340" w:rsidRDefault="001C621A" w:rsidP="001C621A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sz w:val="20"/>
          <w:lang w:eastAsia="zh-CN" w:bidi="th-TH"/>
        </w:rPr>
      </w:pPr>
      <w:r>
        <w:rPr>
          <w:color w:val="auto"/>
          <w:sz w:val="20"/>
        </w:rPr>
        <w:t xml:space="preserve">Sign up for newsletter </w:t>
      </w:r>
    </w:p>
    <w:p w14:paraId="55ACD515" w14:textId="77777777" w:rsidR="0006166D" w:rsidRDefault="0006166D" w:rsidP="00235E5C">
      <w:pPr>
        <w:pStyle w:val="Default"/>
        <w:ind w:left="1440" w:firstLine="720"/>
        <w:rPr>
          <w:sz w:val="20"/>
        </w:rPr>
      </w:pPr>
    </w:p>
    <w:p w14:paraId="30B0BE3A" w14:textId="77777777" w:rsidR="00235E5C" w:rsidRPr="00C17D02" w:rsidRDefault="00235E5C" w:rsidP="00235E5C">
      <w:pPr>
        <w:pStyle w:val="Default"/>
        <w:ind w:left="1440" w:firstLine="720"/>
        <w:rPr>
          <w:sz w:val="20"/>
        </w:rPr>
      </w:pPr>
      <w:r>
        <w:rPr>
          <w:sz w:val="20"/>
        </w:rPr>
        <w:t>Tags</w:t>
      </w:r>
    </w:p>
    <w:p w14:paraId="077E8094" w14:textId="77777777" w:rsidR="00235E5C" w:rsidRPr="003A189B" w:rsidRDefault="00235E5C" w:rsidP="00235E5C">
      <w:pPr>
        <w:pStyle w:val="Default"/>
        <w:numPr>
          <w:ilvl w:val="0"/>
          <w:numId w:val="25"/>
        </w:numPr>
      </w:pPr>
      <w:r>
        <w:rPr>
          <w:sz w:val="20"/>
        </w:rPr>
        <w:t>Role</w:t>
      </w:r>
    </w:p>
    <w:p w14:paraId="1B176883" w14:textId="77777777" w:rsidR="00235E5C" w:rsidRPr="00356D13" w:rsidRDefault="00235E5C" w:rsidP="00235E5C">
      <w:pPr>
        <w:pStyle w:val="Default"/>
        <w:numPr>
          <w:ilvl w:val="0"/>
          <w:numId w:val="25"/>
        </w:numPr>
      </w:pPr>
      <w:r>
        <w:rPr>
          <w:sz w:val="20"/>
        </w:rPr>
        <w:t>Organization Type</w:t>
      </w:r>
    </w:p>
    <w:p w14:paraId="6C112CA6" w14:textId="77777777" w:rsidR="00235E5C" w:rsidRDefault="00235E5C" w:rsidP="00235E5C">
      <w:pPr>
        <w:pStyle w:val="Default"/>
        <w:rPr>
          <w:sz w:val="20"/>
        </w:rPr>
      </w:pPr>
    </w:p>
    <w:p w14:paraId="69EACBF2" w14:textId="05E0EAC1" w:rsidR="00235E5C" w:rsidRDefault="00B05771" w:rsidP="00235E5C">
      <w:pPr>
        <w:pStyle w:val="Default"/>
        <w:ind w:left="1440" w:firstLine="720"/>
        <w:rPr>
          <w:sz w:val="20"/>
        </w:rPr>
      </w:pPr>
      <w:r>
        <w:rPr>
          <w:sz w:val="20"/>
        </w:rPr>
        <w:t>Content Display Rules</w:t>
      </w:r>
      <w:r w:rsidR="00235E5C">
        <w:rPr>
          <w:sz w:val="20"/>
        </w:rPr>
        <w:t>:</w:t>
      </w:r>
    </w:p>
    <w:p w14:paraId="6F9EF5A0" w14:textId="29F383F5" w:rsidR="00235E5C" w:rsidRPr="00D34D09" w:rsidRDefault="00235E5C" w:rsidP="00235E5C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sz w:val="20"/>
          <w:lang w:eastAsia="zh-CN" w:bidi="th-TH"/>
        </w:rPr>
      </w:pPr>
      <w:r>
        <w:rPr>
          <w:color w:val="auto"/>
          <w:sz w:val="20"/>
        </w:rPr>
        <w:t xml:space="preserve">Displays featured case study (editorially defined) </w:t>
      </w:r>
    </w:p>
    <w:p w14:paraId="4041FED9" w14:textId="3CE5958D" w:rsidR="00235E5C" w:rsidRPr="00D34D09" w:rsidRDefault="00235E5C" w:rsidP="00235E5C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sz w:val="20"/>
          <w:lang w:eastAsia="zh-CN" w:bidi="th-TH"/>
        </w:rPr>
      </w:pPr>
      <w:r w:rsidRPr="002102FF">
        <w:rPr>
          <w:color w:val="auto"/>
          <w:sz w:val="20"/>
        </w:rPr>
        <w:t>Display</w:t>
      </w:r>
      <w:r>
        <w:rPr>
          <w:color w:val="auto"/>
          <w:sz w:val="20"/>
        </w:rPr>
        <w:t>s</w:t>
      </w:r>
      <w:r w:rsidRPr="002102FF">
        <w:rPr>
          <w:color w:val="auto"/>
          <w:sz w:val="20"/>
        </w:rPr>
        <w:t xml:space="preserve"> related </w:t>
      </w:r>
      <w:r w:rsidR="0006166D">
        <w:rPr>
          <w:rFonts w:cs="Arial"/>
          <w:color w:val="000000" w:themeColor="text1"/>
          <w:sz w:val="20"/>
        </w:rPr>
        <w:t>case studies</w:t>
      </w:r>
      <w:r w:rsidRPr="00595859">
        <w:rPr>
          <w:rFonts w:cs="Arial"/>
          <w:color w:val="000000" w:themeColor="text1"/>
          <w:sz w:val="20"/>
        </w:rPr>
        <w:t xml:space="preserve"> based on </w:t>
      </w:r>
      <w:r>
        <w:rPr>
          <w:rFonts w:cs="Arial"/>
          <w:color w:val="000000" w:themeColor="text1"/>
          <w:sz w:val="20"/>
        </w:rPr>
        <w:t>role, and organization type</w:t>
      </w:r>
    </w:p>
    <w:p w14:paraId="66CF166D" w14:textId="77777777" w:rsidR="00235E5C" w:rsidRDefault="00235E5C" w:rsidP="00235E5C">
      <w:pPr>
        <w:pStyle w:val="Default"/>
        <w:ind w:left="1440" w:firstLine="720"/>
        <w:rPr>
          <w:sz w:val="20"/>
        </w:rPr>
      </w:pPr>
    </w:p>
    <w:p w14:paraId="03F00D3C" w14:textId="77777777" w:rsidR="0006166D" w:rsidRDefault="0006166D" w:rsidP="00235E5C">
      <w:pPr>
        <w:pStyle w:val="Default"/>
        <w:ind w:left="1440" w:firstLine="720"/>
        <w:rPr>
          <w:sz w:val="20"/>
        </w:rPr>
      </w:pPr>
    </w:p>
    <w:p w14:paraId="748E6488" w14:textId="149E7032" w:rsidR="0006166D" w:rsidRDefault="0006166D" w:rsidP="0006166D">
      <w:pPr>
        <w:pStyle w:val="Heading3"/>
        <w:rPr>
          <w:rStyle w:val="Heading2Char2Char"/>
          <w:rFonts w:cs="Arial"/>
        </w:rPr>
      </w:pPr>
      <w:r>
        <w:rPr>
          <w:rStyle w:val="Heading2Char2Char"/>
          <w:rFonts w:cs="Arial"/>
        </w:rPr>
        <w:t>Case Study</w:t>
      </w:r>
      <w:r w:rsidR="004A0EFF">
        <w:rPr>
          <w:rStyle w:val="Heading2Char2Char"/>
          <w:rFonts w:cs="Arial"/>
        </w:rPr>
        <w:t xml:space="preserve"> Detail</w:t>
      </w:r>
    </w:p>
    <w:p w14:paraId="15B3A3B4" w14:textId="77777777" w:rsidR="0006166D" w:rsidRDefault="0006166D" w:rsidP="0006166D">
      <w:pPr>
        <w:pStyle w:val="Default"/>
        <w:ind w:left="1440" w:firstLine="720"/>
        <w:rPr>
          <w:sz w:val="20"/>
        </w:rPr>
      </w:pPr>
      <w:r>
        <w:rPr>
          <w:sz w:val="20"/>
        </w:rPr>
        <w:t>Attributes</w:t>
      </w:r>
    </w:p>
    <w:p w14:paraId="3F5959EA" w14:textId="77777777" w:rsidR="0006166D" w:rsidRPr="00F84A02" w:rsidRDefault="0006166D" w:rsidP="0006166D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 w:rsidRPr="00595859">
        <w:rPr>
          <w:rFonts w:cs="Arial"/>
          <w:color w:val="000000" w:themeColor="text1"/>
          <w:sz w:val="20"/>
        </w:rPr>
        <w:t>Title</w:t>
      </w:r>
    </w:p>
    <w:p w14:paraId="61DB392D" w14:textId="77777777" w:rsidR="0006166D" w:rsidRPr="00F84A02" w:rsidRDefault="0006166D" w:rsidP="0006166D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 w:rsidRPr="00595859">
        <w:rPr>
          <w:rFonts w:cs="Arial"/>
          <w:color w:val="000000" w:themeColor="text1"/>
          <w:sz w:val="20"/>
        </w:rPr>
        <w:t>Date</w:t>
      </w:r>
    </w:p>
    <w:p w14:paraId="128912FD" w14:textId="77777777" w:rsidR="0006166D" w:rsidRPr="00F84A02" w:rsidRDefault="0006166D" w:rsidP="0006166D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Intro Paragraph</w:t>
      </w:r>
    </w:p>
    <w:p w14:paraId="2FAA20CB" w14:textId="1BAF8395" w:rsidR="0006166D" w:rsidRPr="00F84A02" w:rsidRDefault="0006166D" w:rsidP="0006166D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Key Takeaways</w:t>
      </w:r>
    </w:p>
    <w:p w14:paraId="2CB8DE05" w14:textId="77777777" w:rsidR="0006166D" w:rsidRPr="00F84A02" w:rsidRDefault="0006166D" w:rsidP="0006166D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lang w:eastAsia="zh-CN" w:bidi="th-TH"/>
        </w:rPr>
      </w:pPr>
      <w:r w:rsidRPr="00595859">
        <w:rPr>
          <w:rFonts w:cs="Arial"/>
          <w:color w:val="000000" w:themeColor="text1"/>
          <w:sz w:val="20"/>
        </w:rPr>
        <w:t>Image</w:t>
      </w:r>
    </w:p>
    <w:p w14:paraId="4B2A2A3A" w14:textId="77777777" w:rsidR="0006166D" w:rsidRPr="00F84A02" w:rsidRDefault="0006166D" w:rsidP="0006166D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Body Text</w:t>
      </w:r>
    </w:p>
    <w:p w14:paraId="2BA2C6B1" w14:textId="77777777" w:rsidR="0006166D" w:rsidRPr="00F84A02" w:rsidRDefault="0006166D" w:rsidP="0006166D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proofErr w:type="spellStart"/>
      <w:r>
        <w:rPr>
          <w:rFonts w:cs="Arial"/>
          <w:color w:val="000000" w:themeColor="text1"/>
          <w:sz w:val="20"/>
        </w:rPr>
        <w:t>Pullquotes</w:t>
      </w:r>
      <w:proofErr w:type="spellEnd"/>
    </w:p>
    <w:p w14:paraId="1EAD430E" w14:textId="77777777" w:rsidR="0006166D" w:rsidRPr="00F84A02" w:rsidRDefault="0006166D" w:rsidP="0006166D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lang w:eastAsia="zh-CN" w:bidi="th-TH"/>
        </w:rPr>
      </w:pPr>
      <w:r w:rsidRPr="00595859">
        <w:rPr>
          <w:rFonts w:cs="Arial"/>
          <w:color w:val="000000" w:themeColor="text1"/>
          <w:sz w:val="20"/>
        </w:rPr>
        <w:t>Body Images (Infographic/Other image)</w:t>
      </w:r>
    </w:p>
    <w:p w14:paraId="77F21FE3" w14:textId="77777777" w:rsidR="0006166D" w:rsidRPr="00F84A02" w:rsidRDefault="0006166D" w:rsidP="0006166D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lang w:eastAsia="zh-CN" w:bidi="th-TH"/>
        </w:rPr>
      </w:pPr>
      <w:r w:rsidRPr="00595859">
        <w:rPr>
          <w:rFonts w:cs="Arial"/>
          <w:color w:val="000000" w:themeColor="text1"/>
          <w:sz w:val="20"/>
        </w:rPr>
        <w:t>Thumbnail image</w:t>
      </w:r>
    </w:p>
    <w:p w14:paraId="1EBE4353" w14:textId="77777777" w:rsidR="0006166D" w:rsidRPr="00182163" w:rsidRDefault="0006166D" w:rsidP="0006166D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 w:rsidRPr="00595859">
        <w:rPr>
          <w:rFonts w:cs="Arial"/>
          <w:color w:val="000000" w:themeColor="text1"/>
          <w:sz w:val="20"/>
        </w:rPr>
        <w:t>Short Description</w:t>
      </w:r>
      <w:r>
        <w:rPr>
          <w:rFonts w:cs="Arial"/>
          <w:color w:val="000000" w:themeColor="text1"/>
          <w:sz w:val="20"/>
        </w:rPr>
        <w:t xml:space="preserve"> </w:t>
      </w:r>
    </w:p>
    <w:p w14:paraId="2B8C2A24" w14:textId="3B397DB2" w:rsidR="001C621A" w:rsidRPr="00F84A02" w:rsidRDefault="001C621A" w:rsidP="0006166D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color w:val="auto"/>
          <w:sz w:val="20"/>
        </w:rPr>
        <w:t>Sign up for newsletter</w:t>
      </w:r>
    </w:p>
    <w:p w14:paraId="530A3BE5" w14:textId="77777777" w:rsidR="0006166D" w:rsidRDefault="0006166D" w:rsidP="0006166D">
      <w:pPr>
        <w:pStyle w:val="Default"/>
        <w:ind w:left="1440" w:firstLine="720"/>
        <w:rPr>
          <w:sz w:val="20"/>
        </w:rPr>
      </w:pPr>
    </w:p>
    <w:p w14:paraId="177445DF" w14:textId="77777777" w:rsidR="0006166D" w:rsidRPr="00C17D02" w:rsidRDefault="0006166D" w:rsidP="0006166D">
      <w:pPr>
        <w:pStyle w:val="Default"/>
        <w:ind w:left="1440" w:firstLine="720"/>
        <w:rPr>
          <w:sz w:val="20"/>
        </w:rPr>
      </w:pPr>
      <w:r>
        <w:rPr>
          <w:sz w:val="20"/>
        </w:rPr>
        <w:t>Tags</w:t>
      </w:r>
    </w:p>
    <w:p w14:paraId="0A42D1CD" w14:textId="77777777" w:rsidR="004A0EFF" w:rsidRPr="00F84A02" w:rsidRDefault="004A0EFF" w:rsidP="004A0EFF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Media Type</w:t>
      </w:r>
    </w:p>
    <w:p w14:paraId="40776217" w14:textId="0C3AF784" w:rsidR="004A0EFF" w:rsidRPr="004A0EFF" w:rsidRDefault="004A0EFF" w:rsidP="004A0EFF">
      <w:pPr>
        <w:pStyle w:val="Default"/>
        <w:numPr>
          <w:ilvl w:val="0"/>
          <w:numId w:val="25"/>
        </w:numPr>
        <w:rPr>
          <w:rFonts w:cs="Arial"/>
          <w:color w:val="000000" w:themeColor="text1"/>
          <w:highlight w:val="yellow"/>
        </w:rPr>
      </w:pPr>
      <w:r w:rsidRPr="004A0EFF">
        <w:rPr>
          <w:rFonts w:cs="Arial"/>
          <w:color w:val="000000" w:themeColor="text1"/>
          <w:sz w:val="20"/>
          <w:highlight w:val="yellow"/>
        </w:rPr>
        <w:t>Author (?)</w:t>
      </w:r>
    </w:p>
    <w:p w14:paraId="3EFAE42C" w14:textId="77777777" w:rsidR="004A0EFF" w:rsidRPr="00F84A02" w:rsidRDefault="004A0EFF" w:rsidP="004A0EFF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Role(s)</w:t>
      </w:r>
    </w:p>
    <w:p w14:paraId="1CA70916" w14:textId="5D888B7A" w:rsidR="004A0EFF" w:rsidRPr="004A0EFF" w:rsidRDefault="004A0EFF" w:rsidP="004A0EFF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Organization Type</w:t>
      </w:r>
    </w:p>
    <w:p w14:paraId="5A5BA5A7" w14:textId="7708148D" w:rsidR="004A0EFF" w:rsidRPr="00F84A02" w:rsidRDefault="004A0EFF" w:rsidP="004A0EFF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Product Type</w:t>
      </w:r>
    </w:p>
    <w:p w14:paraId="4F14551A" w14:textId="77777777" w:rsidR="004A0EFF" w:rsidRPr="00F84A02" w:rsidRDefault="004A0EFF" w:rsidP="004A0EFF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Topic(s)</w:t>
      </w:r>
    </w:p>
    <w:p w14:paraId="5A11A48E" w14:textId="77777777" w:rsidR="004A0EFF" w:rsidRPr="00F84A02" w:rsidRDefault="004A0EFF" w:rsidP="004A0EFF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 w:rsidRPr="00595859">
        <w:rPr>
          <w:rFonts w:cs="Arial"/>
          <w:color w:val="000000" w:themeColor="text1"/>
          <w:sz w:val="20"/>
        </w:rPr>
        <w:t>Featured? Yes/No</w:t>
      </w:r>
    </w:p>
    <w:p w14:paraId="4D16C695" w14:textId="77777777" w:rsidR="0006166D" w:rsidRDefault="0006166D" w:rsidP="0006166D">
      <w:pPr>
        <w:pStyle w:val="Default"/>
        <w:rPr>
          <w:sz w:val="20"/>
        </w:rPr>
      </w:pPr>
    </w:p>
    <w:p w14:paraId="7DCD11D9" w14:textId="77777777" w:rsidR="0006166D" w:rsidRDefault="0006166D" w:rsidP="0006166D">
      <w:pPr>
        <w:pStyle w:val="Default"/>
        <w:ind w:left="1440" w:firstLine="720"/>
        <w:rPr>
          <w:sz w:val="20"/>
        </w:rPr>
      </w:pPr>
      <w:r>
        <w:rPr>
          <w:sz w:val="20"/>
        </w:rPr>
        <w:lastRenderedPageBreak/>
        <w:t>Related:</w:t>
      </w:r>
    </w:p>
    <w:p w14:paraId="5362DBEE" w14:textId="49C34E12" w:rsidR="004A0EFF" w:rsidRDefault="004A0EFF" w:rsidP="004A0EFF">
      <w:pPr>
        <w:pStyle w:val="Default"/>
        <w:numPr>
          <w:ilvl w:val="0"/>
          <w:numId w:val="25"/>
        </w:numPr>
        <w:rPr>
          <w:rFonts w:cs="Arial"/>
          <w:color w:val="000000" w:themeColor="text1"/>
          <w:sz w:val="20"/>
        </w:rPr>
      </w:pPr>
      <w:r w:rsidRPr="002102FF">
        <w:rPr>
          <w:color w:val="auto"/>
          <w:sz w:val="20"/>
        </w:rPr>
        <w:t>Display</w:t>
      </w:r>
      <w:r>
        <w:rPr>
          <w:color w:val="auto"/>
          <w:sz w:val="20"/>
        </w:rPr>
        <w:t>s</w:t>
      </w:r>
      <w:r w:rsidRPr="002102FF">
        <w:rPr>
          <w:color w:val="auto"/>
          <w:sz w:val="20"/>
        </w:rPr>
        <w:t xml:space="preserve"> related </w:t>
      </w:r>
      <w:r>
        <w:rPr>
          <w:rFonts w:cs="Arial"/>
          <w:color w:val="000000" w:themeColor="text1"/>
          <w:sz w:val="20"/>
        </w:rPr>
        <w:t>organization page, by organization type</w:t>
      </w:r>
    </w:p>
    <w:p w14:paraId="2DDA04B5" w14:textId="47DE4C22" w:rsidR="004A0EFF" w:rsidRDefault="004A0EFF" w:rsidP="004A0EFF">
      <w:pPr>
        <w:pStyle w:val="Default"/>
        <w:numPr>
          <w:ilvl w:val="0"/>
          <w:numId w:val="25"/>
        </w:numPr>
        <w:rPr>
          <w:rFonts w:cs="Arial"/>
          <w:color w:val="000000" w:themeColor="text1"/>
          <w:sz w:val="20"/>
        </w:rPr>
      </w:pPr>
      <w:r w:rsidRPr="002102FF">
        <w:rPr>
          <w:color w:val="auto"/>
          <w:sz w:val="20"/>
        </w:rPr>
        <w:t>Display</w:t>
      </w:r>
      <w:r>
        <w:rPr>
          <w:color w:val="auto"/>
          <w:sz w:val="20"/>
        </w:rPr>
        <w:t>s</w:t>
      </w:r>
      <w:r w:rsidRPr="002102FF">
        <w:rPr>
          <w:color w:val="auto"/>
          <w:sz w:val="20"/>
        </w:rPr>
        <w:t xml:space="preserve"> related </w:t>
      </w:r>
      <w:r>
        <w:rPr>
          <w:rFonts w:cs="Arial"/>
          <w:color w:val="000000" w:themeColor="text1"/>
          <w:sz w:val="20"/>
        </w:rPr>
        <w:t>case study, by organization type, and topic</w:t>
      </w:r>
      <w:r w:rsidRPr="004A0EFF">
        <w:rPr>
          <w:rFonts w:cs="Arial"/>
          <w:color w:val="000000" w:themeColor="text1"/>
          <w:sz w:val="20"/>
        </w:rPr>
        <w:t xml:space="preserve"> </w:t>
      </w:r>
    </w:p>
    <w:p w14:paraId="4AC597B0" w14:textId="77BBB23D" w:rsidR="004A0EFF" w:rsidRPr="004A0EFF" w:rsidRDefault="004A0EFF" w:rsidP="00182163">
      <w:pPr>
        <w:pStyle w:val="Default"/>
        <w:ind w:left="2520"/>
        <w:rPr>
          <w:rFonts w:cs="Arial"/>
          <w:b/>
          <w:color w:val="000000" w:themeColor="text1"/>
          <w:sz w:val="20"/>
          <w:lang w:eastAsia="zh-CN" w:bidi="th-TH"/>
        </w:rPr>
      </w:pPr>
    </w:p>
    <w:p w14:paraId="1724366B" w14:textId="7658EB73" w:rsidR="00957E61" w:rsidRDefault="00A4475E" w:rsidP="00957E61">
      <w:pPr>
        <w:pStyle w:val="Heading3"/>
        <w:rPr>
          <w:rStyle w:val="Heading2Char2Char"/>
          <w:rFonts w:cs="Arial"/>
        </w:rPr>
      </w:pPr>
      <w:r>
        <w:rPr>
          <w:rStyle w:val="Heading2CharChar"/>
          <w:rFonts w:cs="Arial"/>
        </w:rPr>
        <w:br w:type="page"/>
      </w:r>
      <w:r w:rsidR="00957E61">
        <w:rPr>
          <w:rStyle w:val="Heading2Char2Char"/>
          <w:rFonts w:cs="Arial"/>
        </w:rPr>
        <w:lastRenderedPageBreak/>
        <w:t xml:space="preserve">Blog    </w:t>
      </w:r>
    </w:p>
    <w:p w14:paraId="63485506" w14:textId="77777777" w:rsidR="00957E61" w:rsidRDefault="00957E61" w:rsidP="00957E61">
      <w:pPr>
        <w:pStyle w:val="Default"/>
        <w:ind w:left="1440" w:firstLine="720"/>
        <w:rPr>
          <w:sz w:val="20"/>
        </w:rPr>
      </w:pPr>
      <w:r>
        <w:rPr>
          <w:sz w:val="20"/>
        </w:rPr>
        <w:t>Attributes</w:t>
      </w:r>
    </w:p>
    <w:p w14:paraId="68F2C32F" w14:textId="77777777" w:rsidR="00957E61" w:rsidRPr="00D34D09" w:rsidRDefault="00957E61" w:rsidP="00957E61">
      <w:pPr>
        <w:pStyle w:val="Default"/>
        <w:numPr>
          <w:ilvl w:val="0"/>
          <w:numId w:val="25"/>
        </w:numPr>
      </w:pPr>
      <w:r>
        <w:rPr>
          <w:sz w:val="20"/>
        </w:rPr>
        <w:t>Name</w:t>
      </w:r>
    </w:p>
    <w:p w14:paraId="4436D384" w14:textId="77777777" w:rsidR="00957E61" w:rsidRPr="008A79EF" w:rsidRDefault="00957E61" w:rsidP="00957E61">
      <w:pPr>
        <w:pStyle w:val="Default"/>
        <w:numPr>
          <w:ilvl w:val="0"/>
          <w:numId w:val="25"/>
        </w:numPr>
      </w:pPr>
      <w:r>
        <w:rPr>
          <w:sz w:val="20"/>
        </w:rPr>
        <w:t>Description</w:t>
      </w:r>
    </w:p>
    <w:p w14:paraId="065D48F2" w14:textId="77777777" w:rsidR="00957E61" w:rsidRPr="00182163" w:rsidRDefault="00957E61" w:rsidP="00957E61">
      <w:pPr>
        <w:pStyle w:val="Default"/>
        <w:numPr>
          <w:ilvl w:val="0"/>
          <w:numId w:val="25"/>
        </w:numPr>
      </w:pPr>
      <w:r>
        <w:rPr>
          <w:sz w:val="20"/>
        </w:rPr>
        <w:t>Image</w:t>
      </w:r>
    </w:p>
    <w:p w14:paraId="0DD1A597" w14:textId="66053220" w:rsidR="001C621A" w:rsidRPr="00235E5C" w:rsidRDefault="001C621A" w:rsidP="001C621A">
      <w:pPr>
        <w:pStyle w:val="Default"/>
        <w:numPr>
          <w:ilvl w:val="0"/>
          <w:numId w:val="25"/>
        </w:numPr>
      </w:pPr>
      <w:r>
        <w:rPr>
          <w:color w:val="auto"/>
          <w:sz w:val="20"/>
        </w:rPr>
        <w:t xml:space="preserve">Sign up for newsletter </w:t>
      </w:r>
    </w:p>
    <w:p w14:paraId="43C42529" w14:textId="77777777" w:rsidR="00957E61" w:rsidRDefault="00957E61" w:rsidP="00957E61">
      <w:pPr>
        <w:pStyle w:val="Default"/>
        <w:ind w:left="1440" w:firstLine="720"/>
        <w:rPr>
          <w:sz w:val="20"/>
        </w:rPr>
      </w:pPr>
    </w:p>
    <w:p w14:paraId="56D2670A" w14:textId="77777777" w:rsidR="00957E61" w:rsidRPr="00C17D02" w:rsidRDefault="00957E61" w:rsidP="00957E61">
      <w:pPr>
        <w:pStyle w:val="Default"/>
        <w:ind w:left="1440" w:firstLine="720"/>
        <w:rPr>
          <w:sz w:val="20"/>
        </w:rPr>
      </w:pPr>
      <w:r>
        <w:rPr>
          <w:sz w:val="20"/>
        </w:rPr>
        <w:t>Tags</w:t>
      </w:r>
    </w:p>
    <w:p w14:paraId="58F3F2C0" w14:textId="77777777" w:rsidR="00957E61" w:rsidRDefault="00957E61" w:rsidP="00957E61">
      <w:pPr>
        <w:pStyle w:val="Default"/>
        <w:rPr>
          <w:sz w:val="20"/>
        </w:rPr>
      </w:pPr>
    </w:p>
    <w:p w14:paraId="21B49462" w14:textId="7060D59B" w:rsidR="00957E61" w:rsidRDefault="00B05771" w:rsidP="00957E61">
      <w:pPr>
        <w:pStyle w:val="Default"/>
        <w:ind w:left="1440" w:firstLine="720"/>
        <w:rPr>
          <w:sz w:val="20"/>
        </w:rPr>
      </w:pPr>
      <w:r>
        <w:rPr>
          <w:sz w:val="20"/>
        </w:rPr>
        <w:t>Content Display Rules</w:t>
      </w:r>
      <w:r w:rsidR="00957E61">
        <w:rPr>
          <w:sz w:val="20"/>
        </w:rPr>
        <w:t>:</w:t>
      </w:r>
    </w:p>
    <w:p w14:paraId="27AD24E8" w14:textId="45A088AA" w:rsidR="00957E61" w:rsidRPr="00D34D09" w:rsidRDefault="00957E61" w:rsidP="00957E61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sz w:val="20"/>
          <w:lang w:eastAsia="zh-CN" w:bidi="th-TH"/>
        </w:rPr>
      </w:pPr>
      <w:r>
        <w:rPr>
          <w:color w:val="auto"/>
          <w:sz w:val="20"/>
        </w:rPr>
        <w:t xml:space="preserve">Displays featured blog post (editorially defined) </w:t>
      </w:r>
    </w:p>
    <w:p w14:paraId="386D9FB0" w14:textId="3EEBF4C4" w:rsidR="00957E61" w:rsidRPr="00957E61" w:rsidRDefault="00957E61" w:rsidP="00957E61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sz w:val="20"/>
          <w:lang w:eastAsia="zh-CN" w:bidi="th-TH"/>
        </w:rPr>
      </w:pPr>
      <w:r w:rsidRPr="002102FF">
        <w:rPr>
          <w:color w:val="auto"/>
          <w:sz w:val="20"/>
        </w:rPr>
        <w:t>Display</w:t>
      </w:r>
      <w:r>
        <w:rPr>
          <w:color w:val="auto"/>
          <w:sz w:val="20"/>
        </w:rPr>
        <w:t>s</w:t>
      </w:r>
      <w:r w:rsidRPr="002102FF">
        <w:rPr>
          <w:color w:val="auto"/>
          <w:sz w:val="20"/>
        </w:rPr>
        <w:t xml:space="preserve"> related </w:t>
      </w:r>
      <w:r>
        <w:rPr>
          <w:rFonts w:cs="Arial"/>
          <w:color w:val="000000" w:themeColor="text1"/>
          <w:sz w:val="20"/>
        </w:rPr>
        <w:t>blog posts</w:t>
      </w:r>
      <w:r w:rsidRPr="00595859">
        <w:rPr>
          <w:rFonts w:cs="Arial"/>
          <w:color w:val="000000" w:themeColor="text1"/>
          <w:sz w:val="20"/>
        </w:rPr>
        <w:t xml:space="preserve"> </w:t>
      </w:r>
    </w:p>
    <w:p w14:paraId="7D19CEF4" w14:textId="22996FAE" w:rsidR="00957E61" w:rsidRPr="00D34D09" w:rsidRDefault="00957E61" w:rsidP="00957E61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sz w:val="20"/>
          <w:lang w:eastAsia="zh-CN" w:bidi="th-TH"/>
        </w:rPr>
      </w:pPr>
      <w:r>
        <w:rPr>
          <w:color w:val="auto"/>
          <w:sz w:val="20"/>
        </w:rPr>
        <w:t>Displays popular blog posts</w:t>
      </w:r>
    </w:p>
    <w:p w14:paraId="28ED891D" w14:textId="77777777" w:rsidR="00957E61" w:rsidRDefault="00957E61" w:rsidP="00957E61">
      <w:pPr>
        <w:pStyle w:val="Default"/>
        <w:ind w:left="1440" w:firstLine="720"/>
        <w:rPr>
          <w:sz w:val="20"/>
        </w:rPr>
      </w:pPr>
    </w:p>
    <w:p w14:paraId="3BB1DC53" w14:textId="77777777" w:rsidR="00957E61" w:rsidRDefault="00957E61" w:rsidP="00957E61">
      <w:pPr>
        <w:pStyle w:val="Default"/>
        <w:ind w:left="1440" w:firstLine="720"/>
        <w:rPr>
          <w:sz w:val="20"/>
        </w:rPr>
      </w:pPr>
    </w:p>
    <w:p w14:paraId="315E3E3C" w14:textId="1CBC5EA2" w:rsidR="00957E61" w:rsidRDefault="00957E61" w:rsidP="00957E61">
      <w:pPr>
        <w:pStyle w:val="Heading3"/>
        <w:rPr>
          <w:rStyle w:val="Heading2Char2Char"/>
          <w:rFonts w:cs="Arial"/>
        </w:rPr>
      </w:pPr>
      <w:r w:rsidRPr="001171B7">
        <w:rPr>
          <w:rStyle w:val="Heading2Char2Char"/>
          <w:rFonts w:cs="Arial"/>
        </w:rPr>
        <w:t>Blog Post</w:t>
      </w:r>
    </w:p>
    <w:p w14:paraId="078654B9" w14:textId="77777777" w:rsidR="00957E61" w:rsidRDefault="00957E61" w:rsidP="00957E61">
      <w:pPr>
        <w:pStyle w:val="Default"/>
        <w:ind w:left="1440" w:firstLine="720"/>
        <w:rPr>
          <w:sz w:val="20"/>
        </w:rPr>
      </w:pPr>
      <w:r>
        <w:rPr>
          <w:sz w:val="20"/>
        </w:rPr>
        <w:t>Attributes</w:t>
      </w:r>
    </w:p>
    <w:p w14:paraId="476CF747" w14:textId="77777777" w:rsidR="00957E61" w:rsidRPr="00F84A02" w:rsidRDefault="00957E61" w:rsidP="00957E61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 w:rsidRPr="00595859">
        <w:rPr>
          <w:rFonts w:cs="Arial"/>
          <w:color w:val="000000" w:themeColor="text1"/>
          <w:sz w:val="20"/>
        </w:rPr>
        <w:t>Title</w:t>
      </w:r>
    </w:p>
    <w:p w14:paraId="3A572FDE" w14:textId="77777777" w:rsidR="00957E61" w:rsidRPr="00F84A02" w:rsidRDefault="00957E61" w:rsidP="00957E61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 w:rsidRPr="00595859">
        <w:rPr>
          <w:rFonts w:cs="Arial"/>
          <w:color w:val="000000" w:themeColor="text1"/>
          <w:sz w:val="20"/>
        </w:rPr>
        <w:t>Date</w:t>
      </w:r>
    </w:p>
    <w:p w14:paraId="3DD41FA8" w14:textId="77777777" w:rsidR="00957E61" w:rsidRPr="00F84A02" w:rsidRDefault="00957E61" w:rsidP="00957E61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Intro Paragraph</w:t>
      </w:r>
    </w:p>
    <w:p w14:paraId="61C53F0A" w14:textId="77777777" w:rsidR="00957E61" w:rsidRPr="00F84A02" w:rsidRDefault="00957E61" w:rsidP="00957E61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lang w:eastAsia="zh-CN" w:bidi="th-TH"/>
        </w:rPr>
      </w:pPr>
      <w:r w:rsidRPr="00595859">
        <w:rPr>
          <w:rFonts w:cs="Arial"/>
          <w:color w:val="000000" w:themeColor="text1"/>
          <w:sz w:val="20"/>
        </w:rPr>
        <w:t>Image</w:t>
      </w:r>
    </w:p>
    <w:p w14:paraId="67104AC8" w14:textId="77777777" w:rsidR="00957E61" w:rsidRPr="00F84A02" w:rsidRDefault="00957E61" w:rsidP="00957E61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Body Text</w:t>
      </w:r>
    </w:p>
    <w:p w14:paraId="7711C6ED" w14:textId="77777777" w:rsidR="00957E61" w:rsidRPr="00F84A02" w:rsidRDefault="00957E61" w:rsidP="00957E61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proofErr w:type="spellStart"/>
      <w:r>
        <w:rPr>
          <w:rFonts w:cs="Arial"/>
          <w:color w:val="000000" w:themeColor="text1"/>
          <w:sz w:val="20"/>
        </w:rPr>
        <w:t>Pullquotes</w:t>
      </w:r>
      <w:proofErr w:type="spellEnd"/>
    </w:p>
    <w:p w14:paraId="00095E00" w14:textId="77777777" w:rsidR="00957E61" w:rsidRPr="00F84A02" w:rsidRDefault="00957E61" w:rsidP="00957E61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lang w:eastAsia="zh-CN" w:bidi="th-TH"/>
        </w:rPr>
      </w:pPr>
      <w:r w:rsidRPr="00595859">
        <w:rPr>
          <w:rFonts w:cs="Arial"/>
          <w:color w:val="000000" w:themeColor="text1"/>
          <w:sz w:val="20"/>
        </w:rPr>
        <w:t>Body Images (Infographic/Other image)</w:t>
      </w:r>
    </w:p>
    <w:p w14:paraId="0267C8B2" w14:textId="77777777" w:rsidR="00957E61" w:rsidRPr="00F84A02" w:rsidRDefault="00957E61" w:rsidP="00957E61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lang w:eastAsia="zh-CN" w:bidi="th-TH"/>
        </w:rPr>
      </w:pPr>
      <w:r w:rsidRPr="00595859">
        <w:rPr>
          <w:rFonts w:cs="Arial"/>
          <w:color w:val="000000" w:themeColor="text1"/>
          <w:sz w:val="20"/>
        </w:rPr>
        <w:t>Thumbnail image</w:t>
      </w:r>
    </w:p>
    <w:p w14:paraId="628B0BF6" w14:textId="77777777" w:rsidR="00957E61" w:rsidRPr="00957E61" w:rsidRDefault="00957E61" w:rsidP="00957E61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 w:rsidRPr="00595859">
        <w:rPr>
          <w:rFonts w:cs="Arial"/>
          <w:color w:val="000000" w:themeColor="text1"/>
          <w:sz w:val="20"/>
        </w:rPr>
        <w:t>Short Description</w:t>
      </w:r>
      <w:r>
        <w:rPr>
          <w:rFonts w:cs="Arial"/>
          <w:color w:val="000000" w:themeColor="text1"/>
          <w:sz w:val="20"/>
        </w:rPr>
        <w:t xml:space="preserve"> </w:t>
      </w:r>
    </w:p>
    <w:p w14:paraId="0A3ECB69" w14:textId="08A570CA" w:rsidR="00957E61" w:rsidRPr="00B8298C" w:rsidRDefault="00957E61" w:rsidP="00957E61">
      <w:pPr>
        <w:pStyle w:val="Default"/>
        <w:numPr>
          <w:ilvl w:val="0"/>
          <w:numId w:val="25"/>
        </w:numPr>
      </w:pPr>
      <w:r>
        <w:rPr>
          <w:sz w:val="20"/>
        </w:rPr>
        <w:t xml:space="preserve">Author </w:t>
      </w:r>
    </w:p>
    <w:p w14:paraId="260E1FC9" w14:textId="692F6A28" w:rsidR="00957E61" w:rsidRPr="00957E61" w:rsidRDefault="00957E61" w:rsidP="00957E61">
      <w:pPr>
        <w:pStyle w:val="Default"/>
        <w:numPr>
          <w:ilvl w:val="1"/>
          <w:numId w:val="25"/>
        </w:numPr>
      </w:pPr>
      <w:r>
        <w:rPr>
          <w:sz w:val="20"/>
        </w:rPr>
        <w:t xml:space="preserve">Person </w:t>
      </w:r>
    </w:p>
    <w:p w14:paraId="10EF18FA" w14:textId="5696906C" w:rsidR="00957E61" w:rsidRPr="0043561D" w:rsidRDefault="00957E61" w:rsidP="00957E61">
      <w:pPr>
        <w:pStyle w:val="Default"/>
        <w:numPr>
          <w:ilvl w:val="1"/>
          <w:numId w:val="25"/>
        </w:numPr>
      </w:pPr>
      <w:r>
        <w:rPr>
          <w:sz w:val="20"/>
        </w:rPr>
        <w:t>Title</w:t>
      </w:r>
    </w:p>
    <w:p w14:paraId="06E6350B" w14:textId="77777777" w:rsidR="00957E61" w:rsidRPr="0043561D" w:rsidRDefault="00957E61" w:rsidP="00957E61">
      <w:pPr>
        <w:pStyle w:val="Default"/>
        <w:numPr>
          <w:ilvl w:val="1"/>
          <w:numId w:val="25"/>
        </w:numPr>
      </w:pPr>
      <w:r>
        <w:rPr>
          <w:sz w:val="20"/>
        </w:rPr>
        <w:t>Image</w:t>
      </w:r>
    </w:p>
    <w:p w14:paraId="488DA45D" w14:textId="77777777" w:rsidR="00957E61" w:rsidRPr="0043561D" w:rsidRDefault="00957E61" w:rsidP="00957E61">
      <w:pPr>
        <w:pStyle w:val="Default"/>
        <w:numPr>
          <w:ilvl w:val="1"/>
          <w:numId w:val="25"/>
        </w:numPr>
      </w:pPr>
      <w:r>
        <w:rPr>
          <w:sz w:val="20"/>
        </w:rPr>
        <w:t>Contact Info</w:t>
      </w:r>
    </w:p>
    <w:p w14:paraId="223299B0" w14:textId="0BE48646" w:rsidR="00957E61" w:rsidRPr="00182163" w:rsidRDefault="00957E61" w:rsidP="00957E61">
      <w:pPr>
        <w:pStyle w:val="Default"/>
        <w:numPr>
          <w:ilvl w:val="1"/>
          <w:numId w:val="25"/>
        </w:numPr>
      </w:pPr>
      <w:r>
        <w:rPr>
          <w:sz w:val="20"/>
        </w:rPr>
        <w:t>Mailto: link</w:t>
      </w:r>
    </w:p>
    <w:p w14:paraId="0C26C7C0" w14:textId="4E04EF44" w:rsidR="001C621A" w:rsidRPr="00957E61" w:rsidRDefault="001C621A" w:rsidP="00182163">
      <w:pPr>
        <w:pStyle w:val="Default"/>
        <w:numPr>
          <w:ilvl w:val="0"/>
          <w:numId w:val="25"/>
        </w:numPr>
      </w:pPr>
      <w:r>
        <w:rPr>
          <w:color w:val="auto"/>
          <w:sz w:val="20"/>
        </w:rPr>
        <w:t xml:space="preserve">Sign up for newsletter </w:t>
      </w:r>
    </w:p>
    <w:p w14:paraId="0B56C5D0" w14:textId="77777777" w:rsidR="00957E61" w:rsidRDefault="00957E61" w:rsidP="00957E61">
      <w:pPr>
        <w:pStyle w:val="Default"/>
        <w:ind w:left="1440" w:firstLine="720"/>
        <w:rPr>
          <w:sz w:val="20"/>
        </w:rPr>
      </w:pPr>
    </w:p>
    <w:p w14:paraId="1AEF7DFA" w14:textId="77777777" w:rsidR="00957E61" w:rsidRPr="00C17D02" w:rsidRDefault="00957E61" w:rsidP="00957E61">
      <w:pPr>
        <w:pStyle w:val="Default"/>
        <w:ind w:left="1440" w:firstLine="720"/>
        <w:rPr>
          <w:sz w:val="20"/>
        </w:rPr>
      </w:pPr>
      <w:r>
        <w:rPr>
          <w:sz w:val="20"/>
        </w:rPr>
        <w:t>Tags</w:t>
      </w:r>
    </w:p>
    <w:p w14:paraId="70C0A93F" w14:textId="77777777" w:rsidR="00957E61" w:rsidRPr="00F84A02" w:rsidRDefault="00957E61" w:rsidP="00957E61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Media Type</w:t>
      </w:r>
    </w:p>
    <w:p w14:paraId="2A29D664" w14:textId="247AA034" w:rsidR="00957E61" w:rsidRPr="00957E61" w:rsidRDefault="00957E61" w:rsidP="00957E61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 w:rsidRPr="00957E61">
        <w:rPr>
          <w:rFonts w:cs="Arial"/>
          <w:color w:val="000000" w:themeColor="text1"/>
          <w:sz w:val="20"/>
        </w:rPr>
        <w:t>Author</w:t>
      </w:r>
    </w:p>
    <w:p w14:paraId="22128196" w14:textId="77777777" w:rsidR="00957E61" w:rsidRPr="00F84A02" w:rsidRDefault="00957E61" w:rsidP="00957E61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Role(s)</w:t>
      </w:r>
    </w:p>
    <w:p w14:paraId="3B02275E" w14:textId="77777777" w:rsidR="00957E61" w:rsidRPr="004A0EFF" w:rsidRDefault="00957E61" w:rsidP="00957E61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Organization Type</w:t>
      </w:r>
    </w:p>
    <w:p w14:paraId="5CAD0CC0" w14:textId="77777777" w:rsidR="00957E61" w:rsidRPr="00F84A02" w:rsidRDefault="00957E61" w:rsidP="00957E61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Product Type</w:t>
      </w:r>
    </w:p>
    <w:p w14:paraId="75CF0627" w14:textId="77777777" w:rsidR="00957E61" w:rsidRPr="00F84A02" w:rsidRDefault="00957E61" w:rsidP="00957E61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Topic(s)</w:t>
      </w:r>
    </w:p>
    <w:p w14:paraId="222BEF4B" w14:textId="77777777" w:rsidR="00957E61" w:rsidRPr="00F84A02" w:rsidRDefault="00957E61" w:rsidP="00957E61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 w:rsidRPr="00595859">
        <w:rPr>
          <w:rFonts w:cs="Arial"/>
          <w:color w:val="000000" w:themeColor="text1"/>
          <w:sz w:val="20"/>
        </w:rPr>
        <w:lastRenderedPageBreak/>
        <w:t>Featured? Yes/No</w:t>
      </w:r>
    </w:p>
    <w:p w14:paraId="0A87E418" w14:textId="77777777" w:rsidR="00957E61" w:rsidRDefault="00957E61" w:rsidP="00957E61">
      <w:pPr>
        <w:pStyle w:val="Default"/>
        <w:rPr>
          <w:sz w:val="20"/>
        </w:rPr>
      </w:pPr>
    </w:p>
    <w:p w14:paraId="1A462A03" w14:textId="2E5BF06D" w:rsidR="00957E61" w:rsidRDefault="00B05771" w:rsidP="00957E61">
      <w:pPr>
        <w:pStyle w:val="Default"/>
        <w:ind w:left="1440" w:firstLine="720"/>
        <w:rPr>
          <w:sz w:val="20"/>
        </w:rPr>
      </w:pPr>
      <w:r>
        <w:rPr>
          <w:sz w:val="20"/>
        </w:rPr>
        <w:t>Content Display Rules</w:t>
      </w:r>
      <w:r w:rsidR="00957E61">
        <w:rPr>
          <w:sz w:val="20"/>
        </w:rPr>
        <w:t>:</w:t>
      </w:r>
    </w:p>
    <w:p w14:paraId="10C67EE6" w14:textId="77777777" w:rsidR="00957E61" w:rsidRDefault="00957E61" w:rsidP="00957E61">
      <w:pPr>
        <w:pStyle w:val="Default"/>
        <w:numPr>
          <w:ilvl w:val="0"/>
          <w:numId w:val="25"/>
        </w:numPr>
        <w:rPr>
          <w:rFonts w:cs="Arial"/>
          <w:color w:val="000000" w:themeColor="text1"/>
          <w:sz w:val="20"/>
        </w:rPr>
      </w:pPr>
      <w:r w:rsidRPr="002102FF">
        <w:rPr>
          <w:color w:val="auto"/>
          <w:sz w:val="20"/>
        </w:rPr>
        <w:t>Display</w:t>
      </w:r>
      <w:r>
        <w:rPr>
          <w:color w:val="auto"/>
          <w:sz w:val="20"/>
        </w:rPr>
        <w:t>s</w:t>
      </w:r>
      <w:r w:rsidRPr="002102FF">
        <w:rPr>
          <w:color w:val="auto"/>
          <w:sz w:val="20"/>
        </w:rPr>
        <w:t xml:space="preserve"> related </w:t>
      </w:r>
      <w:r>
        <w:rPr>
          <w:rFonts w:cs="Arial"/>
          <w:color w:val="000000" w:themeColor="text1"/>
          <w:sz w:val="20"/>
        </w:rPr>
        <w:t>organization page, by organization type</w:t>
      </w:r>
    </w:p>
    <w:p w14:paraId="29FEEDCF" w14:textId="151FE53A" w:rsidR="00957E61" w:rsidRDefault="00957E61" w:rsidP="00957E61">
      <w:pPr>
        <w:pStyle w:val="Default"/>
        <w:numPr>
          <w:ilvl w:val="0"/>
          <w:numId w:val="25"/>
        </w:numPr>
        <w:rPr>
          <w:rFonts w:cs="Arial"/>
          <w:color w:val="000000" w:themeColor="text1"/>
          <w:sz w:val="20"/>
        </w:rPr>
      </w:pPr>
      <w:r w:rsidRPr="002102FF">
        <w:rPr>
          <w:color w:val="auto"/>
          <w:sz w:val="20"/>
        </w:rPr>
        <w:t>Display</w:t>
      </w:r>
      <w:r>
        <w:rPr>
          <w:color w:val="auto"/>
          <w:sz w:val="20"/>
        </w:rPr>
        <w:t>s</w:t>
      </w:r>
      <w:r w:rsidRPr="002102FF">
        <w:rPr>
          <w:color w:val="auto"/>
          <w:sz w:val="20"/>
        </w:rPr>
        <w:t xml:space="preserve"> related </w:t>
      </w:r>
      <w:r>
        <w:rPr>
          <w:rFonts w:cs="Arial"/>
          <w:color w:val="000000" w:themeColor="text1"/>
          <w:sz w:val="20"/>
        </w:rPr>
        <w:t>blog posts, by organization type, or role, and topic</w:t>
      </w:r>
      <w:r w:rsidRPr="004A0EFF">
        <w:rPr>
          <w:rFonts w:cs="Arial"/>
          <w:color w:val="000000" w:themeColor="text1"/>
          <w:sz w:val="20"/>
        </w:rPr>
        <w:t xml:space="preserve"> </w:t>
      </w:r>
    </w:p>
    <w:p w14:paraId="392B6032" w14:textId="4442670D" w:rsidR="00957E61" w:rsidRPr="00957E61" w:rsidRDefault="00957E61" w:rsidP="00957E61">
      <w:pPr>
        <w:pStyle w:val="Default"/>
        <w:numPr>
          <w:ilvl w:val="0"/>
          <w:numId w:val="25"/>
        </w:numPr>
        <w:rPr>
          <w:rFonts w:cs="Arial"/>
          <w:color w:val="000000" w:themeColor="text1"/>
          <w:sz w:val="20"/>
        </w:rPr>
      </w:pPr>
      <w:r w:rsidRPr="002102FF">
        <w:rPr>
          <w:color w:val="auto"/>
          <w:sz w:val="20"/>
        </w:rPr>
        <w:t>Display</w:t>
      </w:r>
      <w:r>
        <w:rPr>
          <w:color w:val="auto"/>
          <w:sz w:val="20"/>
        </w:rPr>
        <w:t>s</w:t>
      </w:r>
      <w:r w:rsidRPr="002102FF">
        <w:rPr>
          <w:color w:val="auto"/>
          <w:sz w:val="20"/>
        </w:rPr>
        <w:t xml:space="preserve"> related </w:t>
      </w:r>
      <w:r>
        <w:rPr>
          <w:rFonts w:cs="Arial"/>
          <w:color w:val="000000" w:themeColor="text1"/>
          <w:sz w:val="20"/>
        </w:rPr>
        <w:t>products, by organization type, or role</w:t>
      </w:r>
      <w:r w:rsidRPr="004A0EFF">
        <w:rPr>
          <w:rFonts w:cs="Arial"/>
          <w:color w:val="000000" w:themeColor="text1"/>
          <w:sz w:val="20"/>
        </w:rPr>
        <w:t xml:space="preserve"> </w:t>
      </w:r>
    </w:p>
    <w:p w14:paraId="6CB1587F" w14:textId="77777777" w:rsidR="001E13AD" w:rsidRDefault="001E13AD" w:rsidP="001E13AD">
      <w:pPr>
        <w:pStyle w:val="Heading3"/>
        <w:rPr>
          <w:rStyle w:val="Heading2Char2Char"/>
          <w:rFonts w:cs="Arial"/>
        </w:rPr>
      </w:pPr>
    </w:p>
    <w:p w14:paraId="7028C1F4" w14:textId="06CB7754" w:rsidR="001E13AD" w:rsidRDefault="001E13AD" w:rsidP="001E13AD">
      <w:pPr>
        <w:pStyle w:val="Heading3"/>
        <w:rPr>
          <w:rStyle w:val="Heading2Char2Char"/>
          <w:rFonts w:cs="Arial"/>
        </w:rPr>
      </w:pPr>
      <w:r>
        <w:rPr>
          <w:rStyle w:val="Heading2Char2Char"/>
          <w:rFonts w:cs="Arial"/>
        </w:rPr>
        <w:t xml:space="preserve">News List    </w:t>
      </w:r>
    </w:p>
    <w:p w14:paraId="66A5B376" w14:textId="77777777" w:rsidR="001E13AD" w:rsidRDefault="001E13AD" w:rsidP="001E13AD">
      <w:pPr>
        <w:pStyle w:val="Default"/>
        <w:ind w:left="1440" w:firstLine="720"/>
        <w:rPr>
          <w:sz w:val="20"/>
        </w:rPr>
      </w:pPr>
      <w:r>
        <w:rPr>
          <w:sz w:val="20"/>
        </w:rPr>
        <w:t>Attributes</w:t>
      </w:r>
    </w:p>
    <w:p w14:paraId="7DE29F96" w14:textId="77777777" w:rsidR="001E13AD" w:rsidRPr="00D34D09" w:rsidRDefault="001E13AD" w:rsidP="001E13AD">
      <w:pPr>
        <w:pStyle w:val="Default"/>
        <w:numPr>
          <w:ilvl w:val="0"/>
          <w:numId w:val="25"/>
        </w:numPr>
      </w:pPr>
      <w:r>
        <w:rPr>
          <w:sz w:val="20"/>
        </w:rPr>
        <w:t>Name</w:t>
      </w:r>
    </w:p>
    <w:p w14:paraId="7A114901" w14:textId="77777777" w:rsidR="001E13AD" w:rsidRPr="008A79EF" w:rsidRDefault="001E13AD" w:rsidP="001E13AD">
      <w:pPr>
        <w:pStyle w:val="Default"/>
        <w:numPr>
          <w:ilvl w:val="0"/>
          <w:numId w:val="25"/>
        </w:numPr>
      </w:pPr>
      <w:r>
        <w:rPr>
          <w:sz w:val="20"/>
        </w:rPr>
        <w:t>Description</w:t>
      </w:r>
    </w:p>
    <w:p w14:paraId="042AB3F6" w14:textId="77777777" w:rsidR="001E13AD" w:rsidRPr="00235E5C" w:rsidRDefault="001E13AD" w:rsidP="001E13AD">
      <w:pPr>
        <w:pStyle w:val="Default"/>
        <w:numPr>
          <w:ilvl w:val="0"/>
          <w:numId w:val="25"/>
        </w:numPr>
      </w:pPr>
      <w:r>
        <w:rPr>
          <w:sz w:val="20"/>
        </w:rPr>
        <w:t>Image</w:t>
      </w:r>
    </w:p>
    <w:p w14:paraId="70011D54" w14:textId="77777777" w:rsidR="001C621A" w:rsidRPr="00B13340" w:rsidRDefault="001C621A" w:rsidP="001C621A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sz w:val="20"/>
          <w:lang w:eastAsia="zh-CN" w:bidi="th-TH"/>
        </w:rPr>
      </w:pPr>
      <w:r>
        <w:rPr>
          <w:color w:val="auto"/>
          <w:sz w:val="20"/>
        </w:rPr>
        <w:t xml:space="preserve">Sign up for newsletter </w:t>
      </w:r>
    </w:p>
    <w:p w14:paraId="75469CEF" w14:textId="77777777" w:rsidR="001E13AD" w:rsidRDefault="001E13AD" w:rsidP="001E13AD">
      <w:pPr>
        <w:pStyle w:val="Default"/>
        <w:ind w:left="1440" w:firstLine="720"/>
        <w:rPr>
          <w:sz w:val="20"/>
        </w:rPr>
      </w:pPr>
    </w:p>
    <w:p w14:paraId="30FF8259" w14:textId="77777777" w:rsidR="001E13AD" w:rsidRDefault="001E13AD" w:rsidP="001E13AD">
      <w:pPr>
        <w:pStyle w:val="Default"/>
        <w:ind w:left="1440" w:firstLine="720"/>
        <w:rPr>
          <w:sz w:val="20"/>
        </w:rPr>
      </w:pPr>
      <w:r>
        <w:rPr>
          <w:sz w:val="20"/>
        </w:rPr>
        <w:t>Tags</w:t>
      </w:r>
    </w:p>
    <w:p w14:paraId="393D274A" w14:textId="77777777" w:rsidR="001E13AD" w:rsidRPr="003A189B" w:rsidRDefault="001E13AD" w:rsidP="001E13AD">
      <w:pPr>
        <w:pStyle w:val="Default"/>
        <w:numPr>
          <w:ilvl w:val="0"/>
          <w:numId w:val="25"/>
        </w:numPr>
      </w:pPr>
      <w:r>
        <w:rPr>
          <w:sz w:val="20"/>
        </w:rPr>
        <w:t>Role</w:t>
      </w:r>
    </w:p>
    <w:p w14:paraId="068BB8CC" w14:textId="0BD2CEA6" w:rsidR="001E13AD" w:rsidRPr="001E13AD" w:rsidRDefault="001E13AD" w:rsidP="001E13AD">
      <w:pPr>
        <w:pStyle w:val="Default"/>
        <w:numPr>
          <w:ilvl w:val="0"/>
          <w:numId w:val="25"/>
        </w:numPr>
      </w:pPr>
      <w:r>
        <w:rPr>
          <w:sz w:val="20"/>
        </w:rPr>
        <w:t>Organization Type</w:t>
      </w:r>
    </w:p>
    <w:p w14:paraId="55385E2E" w14:textId="77777777" w:rsidR="001E13AD" w:rsidRDefault="001E13AD" w:rsidP="001E13AD">
      <w:pPr>
        <w:pStyle w:val="Default"/>
        <w:rPr>
          <w:sz w:val="20"/>
        </w:rPr>
      </w:pPr>
    </w:p>
    <w:p w14:paraId="6E820059" w14:textId="74AB1B2A" w:rsidR="001E13AD" w:rsidRDefault="00B05771" w:rsidP="001E13AD">
      <w:pPr>
        <w:pStyle w:val="Default"/>
        <w:ind w:left="1440" w:firstLine="720"/>
        <w:rPr>
          <w:sz w:val="20"/>
        </w:rPr>
      </w:pPr>
      <w:r>
        <w:rPr>
          <w:sz w:val="20"/>
        </w:rPr>
        <w:t>Content Display Rules</w:t>
      </w:r>
      <w:r w:rsidR="001E13AD">
        <w:rPr>
          <w:sz w:val="20"/>
        </w:rPr>
        <w:t>:</w:t>
      </w:r>
    </w:p>
    <w:p w14:paraId="0C5436EB" w14:textId="214D5BDA" w:rsidR="001E13AD" w:rsidRPr="00D34D09" w:rsidRDefault="001E13AD" w:rsidP="001E13AD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sz w:val="20"/>
          <w:lang w:eastAsia="zh-CN" w:bidi="th-TH"/>
        </w:rPr>
      </w:pPr>
      <w:r>
        <w:rPr>
          <w:color w:val="auto"/>
          <w:sz w:val="20"/>
        </w:rPr>
        <w:t xml:space="preserve">Displays featured news item (editorially defined) </w:t>
      </w:r>
    </w:p>
    <w:p w14:paraId="15CB8E18" w14:textId="5F4FFC55" w:rsidR="001E13AD" w:rsidRPr="00957E61" w:rsidRDefault="001E13AD" w:rsidP="001E13AD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sz w:val="20"/>
          <w:lang w:eastAsia="zh-CN" w:bidi="th-TH"/>
        </w:rPr>
      </w:pPr>
      <w:r w:rsidRPr="002102FF">
        <w:rPr>
          <w:color w:val="auto"/>
          <w:sz w:val="20"/>
        </w:rPr>
        <w:t>Display</w:t>
      </w:r>
      <w:r>
        <w:rPr>
          <w:color w:val="auto"/>
          <w:sz w:val="20"/>
        </w:rPr>
        <w:t>s</w:t>
      </w:r>
      <w:r w:rsidRPr="002102FF">
        <w:rPr>
          <w:color w:val="auto"/>
          <w:sz w:val="20"/>
        </w:rPr>
        <w:t xml:space="preserve"> related </w:t>
      </w:r>
      <w:r>
        <w:rPr>
          <w:rFonts w:cs="Arial"/>
          <w:color w:val="000000" w:themeColor="text1"/>
          <w:sz w:val="20"/>
        </w:rPr>
        <w:t>news items</w:t>
      </w:r>
      <w:r w:rsidRPr="00595859">
        <w:rPr>
          <w:rFonts w:cs="Arial"/>
          <w:color w:val="000000" w:themeColor="text1"/>
          <w:sz w:val="20"/>
        </w:rPr>
        <w:t xml:space="preserve"> </w:t>
      </w:r>
    </w:p>
    <w:p w14:paraId="23C95E09" w14:textId="77777777" w:rsidR="001E13AD" w:rsidRDefault="001E13AD" w:rsidP="001E13AD">
      <w:pPr>
        <w:pStyle w:val="Default"/>
        <w:ind w:left="1440" w:firstLine="720"/>
        <w:rPr>
          <w:sz w:val="20"/>
        </w:rPr>
      </w:pPr>
    </w:p>
    <w:p w14:paraId="7F293AAF" w14:textId="77777777" w:rsidR="001E13AD" w:rsidRDefault="001E13AD" w:rsidP="001E13AD">
      <w:pPr>
        <w:pStyle w:val="Default"/>
        <w:ind w:left="1440" w:firstLine="720"/>
        <w:rPr>
          <w:sz w:val="20"/>
        </w:rPr>
      </w:pPr>
    </w:p>
    <w:p w14:paraId="6BBD4D59" w14:textId="4D0E44FA" w:rsidR="001E13AD" w:rsidRDefault="001E13AD" w:rsidP="001E13AD">
      <w:pPr>
        <w:pStyle w:val="Heading3"/>
        <w:rPr>
          <w:rStyle w:val="Heading2Char2Char"/>
          <w:rFonts w:cs="Arial"/>
        </w:rPr>
      </w:pPr>
      <w:r>
        <w:rPr>
          <w:rStyle w:val="Heading2Char2Char"/>
          <w:rFonts w:cs="Arial"/>
        </w:rPr>
        <w:t>News Detail</w:t>
      </w:r>
    </w:p>
    <w:p w14:paraId="584D403F" w14:textId="77777777" w:rsidR="001E13AD" w:rsidRDefault="001E13AD" w:rsidP="001E13AD">
      <w:pPr>
        <w:pStyle w:val="Default"/>
        <w:ind w:left="1440" w:firstLine="720"/>
        <w:rPr>
          <w:sz w:val="20"/>
        </w:rPr>
      </w:pPr>
      <w:r>
        <w:rPr>
          <w:sz w:val="20"/>
        </w:rPr>
        <w:t>Attributes</w:t>
      </w:r>
    </w:p>
    <w:p w14:paraId="26A6A6E7" w14:textId="77777777" w:rsidR="001E13AD" w:rsidRPr="00F84A02" w:rsidRDefault="001E13AD" w:rsidP="001E13AD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 w:rsidRPr="00595859">
        <w:rPr>
          <w:rFonts w:cs="Arial"/>
          <w:color w:val="000000" w:themeColor="text1"/>
          <w:sz w:val="20"/>
        </w:rPr>
        <w:t>Title</w:t>
      </w:r>
    </w:p>
    <w:p w14:paraId="625DA29D" w14:textId="77777777" w:rsidR="001E13AD" w:rsidRPr="00F84A02" w:rsidRDefault="001E13AD" w:rsidP="001E13AD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 w:rsidRPr="00595859">
        <w:rPr>
          <w:rFonts w:cs="Arial"/>
          <w:color w:val="000000" w:themeColor="text1"/>
          <w:sz w:val="20"/>
        </w:rPr>
        <w:t>Date</w:t>
      </w:r>
    </w:p>
    <w:p w14:paraId="3D3451CD" w14:textId="77777777" w:rsidR="001E13AD" w:rsidRPr="001E13AD" w:rsidRDefault="001E13AD" w:rsidP="001E13AD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Intro Paragraph</w:t>
      </w:r>
    </w:p>
    <w:p w14:paraId="29DFA1EB" w14:textId="26808670" w:rsidR="001E13AD" w:rsidRPr="00F84A02" w:rsidRDefault="001E13AD" w:rsidP="001E13AD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Key Takeaways</w:t>
      </w:r>
    </w:p>
    <w:p w14:paraId="1B330D7A" w14:textId="77777777" w:rsidR="001E13AD" w:rsidRPr="00F84A02" w:rsidRDefault="001E13AD" w:rsidP="001E13AD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lang w:eastAsia="zh-CN" w:bidi="th-TH"/>
        </w:rPr>
      </w:pPr>
      <w:r w:rsidRPr="00595859">
        <w:rPr>
          <w:rFonts w:cs="Arial"/>
          <w:color w:val="000000" w:themeColor="text1"/>
          <w:sz w:val="20"/>
        </w:rPr>
        <w:t>Image</w:t>
      </w:r>
    </w:p>
    <w:p w14:paraId="1098B94C" w14:textId="77777777" w:rsidR="001E13AD" w:rsidRPr="00F84A02" w:rsidRDefault="001E13AD" w:rsidP="001E13AD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Body Text</w:t>
      </w:r>
    </w:p>
    <w:p w14:paraId="4E094005" w14:textId="77777777" w:rsidR="001E13AD" w:rsidRPr="00F84A02" w:rsidRDefault="001E13AD" w:rsidP="001E13AD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proofErr w:type="spellStart"/>
      <w:r>
        <w:rPr>
          <w:rFonts w:cs="Arial"/>
          <w:color w:val="000000" w:themeColor="text1"/>
          <w:sz w:val="20"/>
        </w:rPr>
        <w:t>Pullquotes</w:t>
      </w:r>
      <w:proofErr w:type="spellEnd"/>
    </w:p>
    <w:p w14:paraId="53E9EE7C" w14:textId="77777777" w:rsidR="001E13AD" w:rsidRPr="00F84A02" w:rsidRDefault="001E13AD" w:rsidP="001E13AD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lang w:eastAsia="zh-CN" w:bidi="th-TH"/>
        </w:rPr>
      </w:pPr>
      <w:r w:rsidRPr="00595859">
        <w:rPr>
          <w:rFonts w:cs="Arial"/>
          <w:color w:val="000000" w:themeColor="text1"/>
          <w:sz w:val="20"/>
        </w:rPr>
        <w:t>Body Images (Infographic/Other image)</w:t>
      </w:r>
    </w:p>
    <w:p w14:paraId="506EEFC0" w14:textId="77777777" w:rsidR="001E13AD" w:rsidRPr="00F84A02" w:rsidRDefault="001E13AD" w:rsidP="001E13AD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lang w:eastAsia="zh-CN" w:bidi="th-TH"/>
        </w:rPr>
      </w:pPr>
      <w:r w:rsidRPr="00595859">
        <w:rPr>
          <w:rFonts w:cs="Arial"/>
          <w:color w:val="000000" w:themeColor="text1"/>
          <w:sz w:val="20"/>
        </w:rPr>
        <w:t>Thumbnail image</w:t>
      </w:r>
    </w:p>
    <w:p w14:paraId="4AF07762" w14:textId="77777777" w:rsidR="001E13AD" w:rsidRPr="00957E61" w:rsidRDefault="001E13AD" w:rsidP="001E13AD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 w:rsidRPr="00595859">
        <w:rPr>
          <w:rFonts w:cs="Arial"/>
          <w:color w:val="000000" w:themeColor="text1"/>
          <w:sz w:val="20"/>
        </w:rPr>
        <w:t>Short Description</w:t>
      </w:r>
      <w:r>
        <w:rPr>
          <w:rFonts w:cs="Arial"/>
          <w:color w:val="000000" w:themeColor="text1"/>
          <w:sz w:val="20"/>
        </w:rPr>
        <w:t xml:space="preserve"> </w:t>
      </w:r>
    </w:p>
    <w:p w14:paraId="624F879A" w14:textId="77777777" w:rsidR="001C621A" w:rsidRPr="004A0EFF" w:rsidRDefault="001C621A" w:rsidP="001C621A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sz w:val="20"/>
          <w:lang w:eastAsia="zh-CN" w:bidi="th-TH"/>
        </w:rPr>
      </w:pPr>
      <w:r>
        <w:rPr>
          <w:color w:val="auto"/>
          <w:sz w:val="20"/>
        </w:rPr>
        <w:t xml:space="preserve">Sign up for newsletter </w:t>
      </w:r>
    </w:p>
    <w:p w14:paraId="5FBAB1A2" w14:textId="77777777" w:rsidR="001E13AD" w:rsidRDefault="001E13AD" w:rsidP="001E13AD">
      <w:pPr>
        <w:pStyle w:val="Default"/>
        <w:ind w:left="1440" w:firstLine="720"/>
        <w:rPr>
          <w:sz w:val="20"/>
        </w:rPr>
      </w:pPr>
    </w:p>
    <w:p w14:paraId="183D6AB2" w14:textId="77777777" w:rsidR="001E13AD" w:rsidRPr="00C17D02" w:rsidRDefault="001E13AD" w:rsidP="001E13AD">
      <w:pPr>
        <w:pStyle w:val="Default"/>
        <w:ind w:left="1440" w:firstLine="720"/>
        <w:rPr>
          <w:sz w:val="20"/>
        </w:rPr>
      </w:pPr>
      <w:r>
        <w:rPr>
          <w:sz w:val="20"/>
        </w:rPr>
        <w:t>Tags</w:t>
      </w:r>
    </w:p>
    <w:p w14:paraId="0732F626" w14:textId="77777777" w:rsidR="001E13AD" w:rsidRPr="00F84A02" w:rsidRDefault="001E13AD" w:rsidP="001E13AD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Media Type</w:t>
      </w:r>
    </w:p>
    <w:p w14:paraId="1BFB4C42" w14:textId="77777777" w:rsidR="001E13AD" w:rsidRPr="004A0EFF" w:rsidRDefault="001E13AD" w:rsidP="001E13AD">
      <w:pPr>
        <w:pStyle w:val="Default"/>
        <w:numPr>
          <w:ilvl w:val="0"/>
          <w:numId w:val="25"/>
        </w:numPr>
        <w:rPr>
          <w:rFonts w:cs="Arial"/>
          <w:color w:val="000000" w:themeColor="text1"/>
          <w:highlight w:val="yellow"/>
        </w:rPr>
      </w:pPr>
      <w:r w:rsidRPr="004A0EFF">
        <w:rPr>
          <w:rFonts w:cs="Arial"/>
          <w:color w:val="000000" w:themeColor="text1"/>
          <w:sz w:val="20"/>
          <w:highlight w:val="yellow"/>
        </w:rPr>
        <w:t>Author (?)</w:t>
      </w:r>
    </w:p>
    <w:p w14:paraId="7E091FF1" w14:textId="77777777" w:rsidR="001E13AD" w:rsidRPr="00F84A02" w:rsidRDefault="001E13AD" w:rsidP="001E13AD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lastRenderedPageBreak/>
        <w:t>Role(s)</w:t>
      </w:r>
    </w:p>
    <w:p w14:paraId="3F1B6C71" w14:textId="77777777" w:rsidR="001E13AD" w:rsidRPr="004A0EFF" w:rsidRDefault="001E13AD" w:rsidP="001E13AD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Organization Type</w:t>
      </w:r>
    </w:p>
    <w:p w14:paraId="1A1C09B0" w14:textId="77777777" w:rsidR="001E13AD" w:rsidRPr="00F84A02" w:rsidRDefault="001E13AD" w:rsidP="001E13AD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Product Type</w:t>
      </w:r>
    </w:p>
    <w:p w14:paraId="40AC6839" w14:textId="77777777" w:rsidR="001E13AD" w:rsidRPr="00F84A02" w:rsidRDefault="001E13AD" w:rsidP="001E13AD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Topic(s)</w:t>
      </w:r>
    </w:p>
    <w:p w14:paraId="312730E5" w14:textId="77777777" w:rsidR="001E13AD" w:rsidRPr="00F84A02" w:rsidRDefault="001E13AD" w:rsidP="001E13AD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 w:rsidRPr="00595859">
        <w:rPr>
          <w:rFonts w:cs="Arial"/>
          <w:color w:val="000000" w:themeColor="text1"/>
          <w:sz w:val="20"/>
        </w:rPr>
        <w:t>Featured? Yes/No</w:t>
      </w:r>
    </w:p>
    <w:p w14:paraId="478B8108" w14:textId="77777777" w:rsidR="001E13AD" w:rsidRDefault="001E13AD" w:rsidP="001E13AD">
      <w:pPr>
        <w:pStyle w:val="Default"/>
        <w:rPr>
          <w:sz w:val="20"/>
        </w:rPr>
      </w:pPr>
    </w:p>
    <w:p w14:paraId="4DE1E074" w14:textId="4B1069AD" w:rsidR="001E13AD" w:rsidRDefault="00B05771" w:rsidP="001E13AD">
      <w:pPr>
        <w:pStyle w:val="Default"/>
        <w:ind w:left="1440" w:firstLine="720"/>
        <w:rPr>
          <w:sz w:val="20"/>
        </w:rPr>
      </w:pPr>
      <w:r>
        <w:rPr>
          <w:sz w:val="20"/>
        </w:rPr>
        <w:t>Content Display Rules</w:t>
      </w:r>
      <w:r w:rsidR="001E13AD">
        <w:rPr>
          <w:sz w:val="20"/>
        </w:rPr>
        <w:t>:</w:t>
      </w:r>
    </w:p>
    <w:p w14:paraId="7C2CCC65" w14:textId="700F849C" w:rsidR="001E13AD" w:rsidRDefault="001E13AD" w:rsidP="001E13AD">
      <w:pPr>
        <w:pStyle w:val="Default"/>
        <w:numPr>
          <w:ilvl w:val="0"/>
          <w:numId w:val="25"/>
        </w:numPr>
        <w:rPr>
          <w:rFonts w:cs="Arial"/>
          <w:color w:val="000000" w:themeColor="text1"/>
          <w:sz w:val="20"/>
        </w:rPr>
      </w:pPr>
      <w:r w:rsidRPr="002102FF">
        <w:rPr>
          <w:color w:val="auto"/>
          <w:sz w:val="20"/>
        </w:rPr>
        <w:t>Display</w:t>
      </w:r>
      <w:r>
        <w:rPr>
          <w:color w:val="auto"/>
          <w:sz w:val="20"/>
        </w:rPr>
        <w:t>s</w:t>
      </w:r>
      <w:r w:rsidRPr="002102FF">
        <w:rPr>
          <w:color w:val="auto"/>
          <w:sz w:val="20"/>
        </w:rPr>
        <w:t xml:space="preserve"> related </w:t>
      </w:r>
      <w:r w:rsidR="00CD0C26">
        <w:rPr>
          <w:rFonts w:cs="Arial"/>
          <w:color w:val="000000" w:themeColor="text1"/>
          <w:sz w:val="20"/>
        </w:rPr>
        <w:t>news</w:t>
      </w:r>
      <w:r>
        <w:rPr>
          <w:rFonts w:cs="Arial"/>
          <w:color w:val="000000" w:themeColor="text1"/>
          <w:sz w:val="20"/>
        </w:rPr>
        <w:t>, by organization type, or role, and topic</w:t>
      </w:r>
      <w:r w:rsidRPr="004A0EFF">
        <w:rPr>
          <w:rFonts w:cs="Arial"/>
          <w:color w:val="000000" w:themeColor="text1"/>
          <w:sz w:val="20"/>
        </w:rPr>
        <w:t xml:space="preserve"> </w:t>
      </w:r>
    </w:p>
    <w:p w14:paraId="5DAA2B43" w14:textId="77777777" w:rsidR="001E13AD" w:rsidRPr="00957E61" w:rsidRDefault="001E13AD" w:rsidP="001E13AD">
      <w:pPr>
        <w:pStyle w:val="Default"/>
        <w:numPr>
          <w:ilvl w:val="0"/>
          <w:numId w:val="25"/>
        </w:numPr>
        <w:rPr>
          <w:rFonts w:cs="Arial"/>
          <w:color w:val="000000" w:themeColor="text1"/>
          <w:sz w:val="20"/>
        </w:rPr>
      </w:pPr>
      <w:r w:rsidRPr="002102FF">
        <w:rPr>
          <w:color w:val="auto"/>
          <w:sz w:val="20"/>
        </w:rPr>
        <w:t>Display</w:t>
      </w:r>
      <w:r>
        <w:rPr>
          <w:color w:val="auto"/>
          <w:sz w:val="20"/>
        </w:rPr>
        <w:t>s</w:t>
      </w:r>
      <w:r w:rsidRPr="002102FF">
        <w:rPr>
          <w:color w:val="auto"/>
          <w:sz w:val="20"/>
        </w:rPr>
        <w:t xml:space="preserve"> related </w:t>
      </w:r>
      <w:r>
        <w:rPr>
          <w:rFonts w:cs="Arial"/>
          <w:color w:val="000000" w:themeColor="text1"/>
          <w:sz w:val="20"/>
        </w:rPr>
        <w:t>products, by organization type, or role</w:t>
      </w:r>
      <w:r w:rsidRPr="004A0EFF">
        <w:rPr>
          <w:rFonts w:cs="Arial"/>
          <w:color w:val="000000" w:themeColor="text1"/>
          <w:sz w:val="20"/>
        </w:rPr>
        <w:t xml:space="preserve"> </w:t>
      </w:r>
    </w:p>
    <w:p w14:paraId="67E67001" w14:textId="77777777" w:rsidR="00E01DF4" w:rsidRDefault="00E01DF4" w:rsidP="00E01DF4">
      <w:pPr>
        <w:pStyle w:val="Heading3"/>
        <w:rPr>
          <w:rStyle w:val="Heading2Char2Char"/>
          <w:rFonts w:cs="Arial"/>
        </w:rPr>
      </w:pPr>
    </w:p>
    <w:p w14:paraId="541206D7" w14:textId="7121E39F" w:rsidR="00E01DF4" w:rsidRDefault="00E01DF4" w:rsidP="00E01DF4">
      <w:pPr>
        <w:pStyle w:val="Heading3"/>
        <w:rPr>
          <w:rStyle w:val="Heading2Char2Char"/>
          <w:rFonts w:cs="Arial"/>
        </w:rPr>
      </w:pPr>
      <w:r>
        <w:rPr>
          <w:rStyle w:val="Heading2Char2Char"/>
          <w:rFonts w:cs="Arial"/>
        </w:rPr>
        <w:t xml:space="preserve">Story List    </w:t>
      </w:r>
    </w:p>
    <w:p w14:paraId="529D4557" w14:textId="77777777" w:rsidR="00E01DF4" w:rsidRDefault="00E01DF4" w:rsidP="00E01DF4">
      <w:pPr>
        <w:pStyle w:val="Default"/>
        <w:ind w:left="1440" w:firstLine="720"/>
        <w:rPr>
          <w:sz w:val="20"/>
        </w:rPr>
      </w:pPr>
      <w:r>
        <w:rPr>
          <w:sz w:val="20"/>
        </w:rPr>
        <w:t>Attributes</w:t>
      </w:r>
    </w:p>
    <w:p w14:paraId="7679EF45" w14:textId="77777777" w:rsidR="00E01DF4" w:rsidRPr="00D34D09" w:rsidRDefault="00E01DF4" w:rsidP="00E01DF4">
      <w:pPr>
        <w:pStyle w:val="Default"/>
        <w:numPr>
          <w:ilvl w:val="0"/>
          <w:numId w:val="25"/>
        </w:numPr>
      </w:pPr>
      <w:r>
        <w:rPr>
          <w:sz w:val="20"/>
        </w:rPr>
        <w:t>Name</w:t>
      </w:r>
    </w:p>
    <w:p w14:paraId="3EDD3403" w14:textId="77777777" w:rsidR="00E01DF4" w:rsidRPr="008A79EF" w:rsidRDefault="00E01DF4" w:rsidP="00E01DF4">
      <w:pPr>
        <w:pStyle w:val="Default"/>
        <w:numPr>
          <w:ilvl w:val="0"/>
          <w:numId w:val="25"/>
        </w:numPr>
      </w:pPr>
      <w:r>
        <w:rPr>
          <w:sz w:val="20"/>
        </w:rPr>
        <w:t>Description</w:t>
      </w:r>
    </w:p>
    <w:p w14:paraId="47211A00" w14:textId="77777777" w:rsidR="00E01DF4" w:rsidRPr="00235E5C" w:rsidRDefault="00E01DF4" w:rsidP="00E01DF4">
      <w:pPr>
        <w:pStyle w:val="Default"/>
        <w:numPr>
          <w:ilvl w:val="0"/>
          <w:numId w:val="25"/>
        </w:numPr>
      </w:pPr>
      <w:r>
        <w:rPr>
          <w:sz w:val="20"/>
        </w:rPr>
        <w:t>Image</w:t>
      </w:r>
    </w:p>
    <w:p w14:paraId="4D4CBB40" w14:textId="77777777" w:rsidR="001C621A" w:rsidRPr="00B13340" w:rsidRDefault="001C621A" w:rsidP="001C621A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sz w:val="20"/>
          <w:lang w:eastAsia="zh-CN" w:bidi="th-TH"/>
        </w:rPr>
      </w:pPr>
      <w:r>
        <w:rPr>
          <w:color w:val="auto"/>
          <w:sz w:val="20"/>
        </w:rPr>
        <w:t xml:space="preserve">Sign up for newsletter </w:t>
      </w:r>
    </w:p>
    <w:p w14:paraId="5BEF53B5" w14:textId="77777777" w:rsidR="00E01DF4" w:rsidRDefault="00E01DF4" w:rsidP="00E01DF4">
      <w:pPr>
        <w:pStyle w:val="Default"/>
        <w:ind w:left="1440" w:firstLine="720"/>
        <w:rPr>
          <w:sz w:val="20"/>
        </w:rPr>
      </w:pPr>
    </w:p>
    <w:p w14:paraId="076B1B34" w14:textId="77777777" w:rsidR="00E01DF4" w:rsidRDefault="00E01DF4" w:rsidP="00E01DF4">
      <w:pPr>
        <w:pStyle w:val="Default"/>
        <w:ind w:left="1440" w:firstLine="720"/>
        <w:rPr>
          <w:sz w:val="20"/>
        </w:rPr>
      </w:pPr>
      <w:r>
        <w:rPr>
          <w:sz w:val="20"/>
        </w:rPr>
        <w:t>Tags</w:t>
      </w:r>
    </w:p>
    <w:p w14:paraId="012E8ADF" w14:textId="77777777" w:rsidR="00E01DF4" w:rsidRPr="003A189B" w:rsidRDefault="00E01DF4" w:rsidP="00E01DF4">
      <w:pPr>
        <w:pStyle w:val="Default"/>
        <w:numPr>
          <w:ilvl w:val="0"/>
          <w:numId w:val="25"/>
        </w:numPr>
      </w:pPr>
      <w:r>
        <w:rPr>
          <w:sz w:val="20"/>
        </w:rPr>
        <w:t>Role</w:t>
      </w:r>
    </w:p>
    <w:p w14:paraId="724CA3A3" w14:textId="7F0D26E5" w:rsidR="00E01DF4" w:rsidRDefault="00E01DF4" w:rsidP="00E01DF4">
      <w:pPr>
        <w:pStyle w:val="Default"/>
        <w:numPr>
          <w:ilvl w:val="0"/>
          <w:numId w:val="25"/>
        </w:numPr>
      </w:pPr>
      <w:r>
        <w:rPr>
          <w:sz w:val="20"/>
        </w:rPr>
        <w:t>Organization Type</w:t>
      </w:r>
    </w:p>
    <w:p w14:paraId="369A2863" w14:textId="77977D6A" w:rsidR="00E01DF4" w:rsidRPr="00E01DF4" w:rsidRDefault="00E01DF4" w:rsidP="00E01DF4">
      <w:pPr>
        <w:pStyle w:val="Default"/>
        <w:numPr>
          <w:ilvl w:val="0"/>
          <w:numId w:val="25"/>
        </w:numPr>
        <w:rPr>
          <w:sz w:val="20"/>
          <w:szCs w:val="20"/>
        </w:rPr>
      </w:pPr>
      <w:r w:rsidRPr="00E01DF4">
        <w:rPr>
          <w:sz w:val="20"/>
          <w:szCs w:val="20"/>
        </w:rPr>
        <w:t>Topic</w:t>
      </w:r>
    </w:p>
    <w:p w14:paraId="3C8D0FF8" w14:textId="77777777" w:rsidR="00E01DF4" w:rsidRDefault="00E01DF4" w:rsidP="00E01DF4">
      <w:pPr>
        <w:pStyle w:val="Default"/>
        <w:rPr>
          <w:sz w:val="20"/>
        </w:rPr>
      </w:pPr>
    </w:p>
    <w:p w14:paraId="0AAA803A" w14:textId="3D4F06AA" w:rsidR="00E01DF4" w:rsidRDefault="00B05771" w:rsidP="00E01DF4">
      <w:pPr>
        <w:pStyle w:val="Default"/>
        <w:ind w:left="1440" w:firstLine="720"/>
        <w:rPr>
          <w:sz w:val="20"/>
        </w:rPr>
      </w:pPr>
      <w:r>
        <w:rPr>
          <w:sz w:val="20"/>
        </w:rPr>
        <w:t>Content Display Rules</w:t>
      </w:r>
      <w:r w:rsidR="00E01DF4">
        <w:rPr>
          <w:sz w:val="20"/>
        </w:rPr>
        <w:t>:</w:t>
      </w:r>
    </w:p>
    <w:p w14:paraId="47D7A557" w14:textId="77777777" w:rsidR="00E01DF4" w:rsidRPr="00E01DF4" w:rsidRDefault="00E01DF4" w:rsidP="00E01DF4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sz w:val="20"/>
          <w:lang w:eastAsia="zh-CN" w:bidi="th-TH"/>
        </w:rPr>
      </w:pPr>
      <w:r w:rsidRPr="002102FF">
        <w:rPr>
          <w:color w:val="auto"/>
          <w:sz w:val="20"/>
        </w:rPr>
        <w:t>Display</w:t>
      </w:r>
      <w:r>
        <w:rPr>
          <w:color w:val="auto"/>
          <w:sz w:val="20"/>
        </w:rPr>
        <w:t>s</w:t>
      </w:r>
      <w:r w:rsidRPr="002102FF">
        <w:rPr>
          <w:color w:val="auto"/>
          <w:sz w:val="20"/>
        </w:rPr>
        <w:t xml:space="preserve"> related </w:t>
      </w:r>
      <w:r>
        <w:rPr>
          <w:rFonts w:cs="Arial"/>
          <w:color w:val="000000" w:themeColor="text1"/>
          <w:sz w:val="20"/>
        </w:rPr>
        <w:t>stories</w:t>
      </w:r>
    </w:p>
    <w:p w14:paraId="55D11715" w14:textId="34734271" w:rsidR="00E01DF4" w:rsidRPr="00E01DF4" w:rsidRDefault="00E01DF4" w:rsidP="00E01DF4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sz w:val="20"/>
          <w:lang w:eastAsia="zh-CN" w:bidi="th-TH"/>
        </w:rPr>
      </w:pPr>
      <w:r>
        <w:rPr>
          <w:color w:val="auto"/>
          <w:sz w:val="20"/>
        </w:rPr>
        <w:t>Displays related blog posts, by role, organization type, and topic</w:t>
      </w:r>
    </w:p>
    <w:p w14:paraId="60E6ABF7" w14:textId="1E0BE4E2" w:rsidR="00E01DF4" w:rsidRPr="00957E61" w:rsidRDefault="00E01DF4" w:rsidP="00E01DF4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sz w:val="20"/>
          <w:lang w:eastAsia="zh-CN" w:bidi="th-TH"/>
        </w:rPr>
      </w:pPr>
      <w:r>
        <w:rPr>
          <w:color w:val="auto"/>
          <w:sz w:val="20"/>
        </w:rPr>
        <w:t>Displays related customers, by organization type</w:t>
      </w:r>
      <w:r w:rsidRPr="00595859">
        <w:rPr>
          <w:rFonts w:cs="Arial"/>
          <w:color w:val="000000" w:themeColor="text1"/>
          <w:sz w:val="20"/>
        </w:rPr>
        <w:t xml:space="preserve"> </w:t>
      </w:r>
    </w:p>
    <w:p w14:paraId="5EA1E293" w14:textId="77777777" w:rsidR="00E01DF4" w:rsidRDefault="00E01DF4" w:rsidP="00E01DF4">
      <w:pPr>
        <w:pStyle w:val="Default"/>
        <w:ind w:left="1440" w:firstLine="720"/>
        <w:rPr>
          <w:sz w:val="20"/>
        </w:rPr>
      </w:pPr>
    </w:p>
    <w:p w14:paraId="037DFCAB" w14:textId="77777777" w:rsidR="00E01DF4" w:rsidRDefault="00E01DF4" w:rsidP="00E01DF4">
      <w:pPr>
        <w:pStyle w:val="Default"/>
        <w:ind w:left="1440" w:firstLine="720"/>
        <w:rPr>
          <w:sz w:val="20"/>
        </w:rPr>
      </w:pPr>
    </w:p>
    <w:p w14:paraId="1352E8BE" w14:textId="70008F41" w:rsidR="00E01DF4" w:rsidRDefault="00E01DF4" w:rsidP="00E01DF4">
      <w:pPr>
        <w:pStyle w:val="Heading3"/>
        <w:rPr>
          <w:rStyle w:val="Heading2Char2Char"/>
          <w:rFonts w:cs="Arial"/>
        </w:rPr>
      </w:pPr>
      <w:r>
        <w:rPr>
          <w:rStyle w:val="Heading2Char2Char"/>
          <w:rFonts w:cs="Arial"/>
        </w:rPr>
        <w:t>Story Detail</w:t>
      </w:r>
      <w:r w:rsidR="00C8234C">
        <w:rPr>
          <w:rStyle w:val="Heading2Char2Char"/>
          <w:rFonts w:cs="Arial"/>
        </w:rPr>
        <w:t xml:space="preserve"> (see Case Study Detail) </w:t>
      </w:r>
    </w:p>
    <w:p w14:paraId="6EB77279" w14:textId="77777777" w:rsidR="00E01DF4" w:rsidRDefault="00E01DF4" w:rsidP="00E01DF4">
      <w:pPr>
        <w:pStyle w:val="Default"/>
        <w:ind w:left="1440" w:firstLine="720"/>
        <w:rPr>
          <w:sz w:val="20"/>
        </w:rPr>
      </w:pPr>
      <w:r>
        <w:rPr>
          <w:sz w:val="20"/>
        </w:rPr>
        <w:t>Attributes</w:t>
      </w:r>
    </w:p>
    <w:p w14:paraId="0EAF87AB" w14:textId="77777777" w:rsidR="00E01DF4" w:rsidRPr="00F84A02" w:rsidRDefault="00E01DF4" w:rsidP="00E01DF4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 w:rsidRPr="00595859">
        <w:rPr>
          <w:rFonts w:cs="Arial"/>
          <w:color w:val="000000" w:themeColor="text1"/>
          <w:sz w:val="20"/>
        </w:rPr>
        <w:t>Title</w:t>
      </w:r>
    </w:p>
    <w:p w14:paraId="7EF45A66" w14:textId="77777777" w:rsidR="00E01DF4" w:rsidRPr="00F84A02" w:rsidRDefault="00E01DF4" w:rsidP="00E01DF4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 w:rsidRPr="00595859">
        <w:rPr>
          <w:rFonts w:cs="Arial"/>
          <w:color w:val="000000" w:themeColor="text1"/>
          <w:sz w:val="20"/>
        </w:rPr>
        <w:t>Date</w:t>
      </w:r>
    </w:p>
    <w:p w14:paraId="7F3CEC7E" w14:textId="77777777" w:rsidR="00E01DF4" w:rsidRPr="001E13AD" w:rsidRDefault="00E01DF4" w:rsidP="00E01DF4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Intro Paragraph</w:t>
      </w:r>
    </w:p>
    <w:p w14:paraId="2649D10D" w14:textId="77777777" w:rsidR="00E01DF4" w:rsidRPr="00F84A02" w:rsidRDefault="00E01DF4" w:rsidP="00E01DF4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lang w:eastAsia="zh-CN" w:bidi="th-TH"/>
        </w:rPr>
      </w:pPr>
      <w:r w:rsidRPr="00595859">
        <w:rPr>
          <w:rFonts w:cs="Arial"/>
          <w:color w:val="000000" w:themeColor="text1"/>
          <w:sz w:val="20"/>
        </w:rPr>
        <w:t>Image</w:t>
      </w:r>
    </w:p>
    <w:p w14:paraId="78E5AF98" w14:textId="77777777" w:rsidR="00E01DF4" w:rsidRPr="00F84A02" w:rsidRDefault="00E01DF4" w:rsidP="00E01DF4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Body Text</w:t>
      </w:r>
    </w:p>
    <w:p w14:paraId="1E8E4C30" w14:textId="77777777" w:rsidR="00E01DF4" w:rsidRPr="00F84A02" w:rsidRDefault="00E01DF4" w:rsidP="00E01DF4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proofErr w:type="spellStart"/>
      <w:r>
        <w:rPr>
          <w:rFonts w:cs="Arial"/>
          <w:color w:val="000000" w:themeColor="text1"/>
          <w:sz w:val="20"/>
        </w:rPr>
        <w:t>Pullquotes</w:t>
      </w:r>
      <w:proofErr w:type="spellEnd"/>
    </w:p>
    <w:p w14:paraId="540D8B8D" w14:textId="77777777" w:rsidR="00E01DF4" w:rsidRPr="00F84A02" w:rsidRDefault="00E01DF4" w:rsidP="00E01DF4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lang w:eastAsia="zh-CN" w:bidi="th-TH"/>
        </w:rPr>
      </w:pPr>
      <w:r w:rsidRPr="00595859">
        <w:rPr>
          <w:rFonts w:cs="Arial"/>
          <w:color w:val="000000" w:themeColor="text1"/>
          <w:sz w:val="20"/>
        </w:rPr>
        <w:t>Body Images (Infographic/Other image)</w:t>
      </w:r>
    </w:p>
    <w:p w14:paraId="26AF9051" w14:textId="77777777" w:rsidR="00E01DF4" w:rsidRPr="00F84A02" w:rsidRDefault="00E01DF4" w:rsidP="00E01DF4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lang w:eastAsia="zh-CN" w:bidi="th-TH"/>
        </w:rPr>
      </w:pPr>
      <w:r w:rsidRPr="00595859">
        <w:rPr>
          <w:rFonts w:cs="Arial"/>
          <w:color w:val="000000" w:themeColor="text1"/>
          <w:sz w:val="20"/>
        </w:rPr>
        <w:t>Thumbnail image</w:t>
      </w:r>
    </w:p>
    <w:p w14:paraId="1EB345D9" w14:textId="056D3F98" w:rsidR="00AB3F95" w:rsidRPr="00AB3F95" w:rsidRDefault="00E01DF4" w:rsidP="00AB3F95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 w:rsidRPr="00595859">
        <w:rPr>
          <w:rFonts w:cs="Arial"/>
          <w:color w:val="000000" w:themeColor="text1"/>
          <w:sz w:val="20"/>
        </w:rPr>
        <w:t>Sh</w:t>
      </w:r>
      <w:r w:rsidR="00AB3F95">
        <w:rPr>
          <w:rFonts w:cs="Arial"/>
          <w:color w:val="000000" w:themeColor="text1"/>
          <w:sz w:val="20"/>
        </w:rPr>
        <w:t>ort Description</w:t>
      </w:r>
    </w:p>
    <w:p w14:paraId="2B58B6E5" w14:textId="3895F074" w:rsidR="00AB3F95" w:rsidRPr="00AB3F95" w:rsidRDefault="00AB3F95" w:rsidP="00AB3F95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Customer</w:t>
      </w:r>
    </w:p>
    <w:p w14:paraId="4F62D3BB" w14:textId="77777777" w:rsidR="00AB3F95" w:rsidRPr="00B8298C" w:rsidRDefault="00AB3F95" w:rsidP="00AB3F95">
      <w:pPr>
        <w:pStyle w:val="Default"/>
        <w:numPr>
          <w:ilvl w:val="0"/>
          <w:numId w:val="25"/>
        </w:numPr>
      </w:pPr>
      <w:r>
        <w:rPr>
          <w:sz w:val="20"/>
        </w:rPr>
        <w:lastRenderedPageBreak/>
        <w:t xml:space="preserve">Author </w:t>
      </w:r>
    </w:p>
    <w:p w14:paraId="1D61856D" w14:textId="77777777" w:rsidR="00AB3F95" w:rsidRPr="00957E61" w:rsidRDefault="00AB3F95" w:rsidP="00AB3F95">
      <w:pPr>
        <w:pStyle w:val="Default"/>
        <w:numPr>
          <w:ilvl w:val="1"/>
          <w:numId w:val="25"/>
        </w:numPr>
      </w:pPr>
      <w:r>
        <w:rPr>
          <w:sz w:val="20"/>
        </w:rPr>
        <w:t xml:space="preserve">Person </w:t>
      </w:r>
    </w:p>
    <w:p w14:paraId="41486DEE" w14:textId="77777777" w:rsidR="00AB3F95" w:rsidRPr="0043561D" w:rsidRDefault="00AB3F95" w:rsidP="00AB3F95">
      <w:pPr>
        <w:pStyle w:val="Default"/>
        <w:numPr>
          <w:ilvl w:val="1"/>
          <w:numId w:val="25"/>
        </w:numPr>
      </w:pPr>
      <w:r>
        <w:rPr>
          <w:sz w:val="20"/>
        </w:rPr>
        <w:t>Title</w:t>
      </w:r>
    </w:p>
    <w:p w14:paraId="12AE1A4E" w14:textId="77777777" w:rsidR="00AB3F95" w:rsidRPr="0043561D" w:rsidRDefault="00AB3F95" w:rsidP="00AB3F95">
      <w:pPr>
        <w:pStyle w:val="Default"/>
        <w:numPr>
          <w:ilvl w:val="1"/>
          <w:numId w:val="25"/>
        </w:numPr>
      </w:pPr>
      <w:r>
        <w:rPr>
          <w:sz w:val="20"/>
        </w:rPr>
        <w:t>Image</w:t>
      </w:r>
    </w:p>
    <w:p w14:paraId="3C33E9D1" w14:textId="77777777" w:rsidR="00AB3F95" w:rsidRPr="0043561D" w:rsidRDefault="00AB3F95" w:rsidP="00AB3F95">
      <w:pPr>
        <w:pStyle w:val="Default"/>
        <w:numPr>
          <w:ilvl w:val="1"/>
          <w:numId w:val="25"/>
        </w:numPr>
      </w:pPr>
      <w:r>
        <w:rPr>
          <w:sz w:val="20"/>
        </w:rPr>
        <w:t>Contact Info</w:t>
      </w:r>
    </w:p>
    <w:p w14:paraId="5C4EA027" w14:textId="5A5E7210" w:rsidR="00AB3F95" w:rsidRPr="00AB3F95" w:rsidRDefault="00AB3F95" w:rsidP="00AB3F95">
      <w:pPr>
        <w:pStyle w:val="Default"/>
        <w:numPr>
          <w:ilvl w:val="1"/>
          <w:numId w:val="25"/>
        </w:numPr>
      </w:pPr>
      <w:r>
        <w:rPr>
          <w:sz w:val="20"/>
        </w:rPr>
        <w:t>Mailto: link</w:t>
      </w:r>
    </w:p>
    <w:p w14:paraId="2AFDC582" w14:textId="77777777" w:rsidR="001C621A" w:rsidRPr="004A0EFF" w:rsidRDefault="001C621A" w:rsidP="001C621A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sz w:val="20"/>
          <w:lang w:eastAsia="zh-CN" w:bidi="th-TH"/>
        </w:rPr>
      </w:pPr>
      <w:r>
        <w:rPr>
          <w:color w:val="auto"/>
          <w:sz w:val="20"/>
        </w:rPr>
        <w:t xml:space="preserve">Sign up for newsletter </w:t>
      </w:r>
    </w:p>
    <w:p w14:paraId="145A0CF7" w14:textId="77777777" w:rsidR="00E01DF4" w:rsidRDefault="00E01DF4" w:rsidP="00E01DF4">
      <w:pPr>
        <w:pStyle w:val="Default"/>
        <w:ind w:left="1440" w:firstLine="720"/>
        <w:rPr>
          <w:sz w:val="20"/>
        </w:rPr>
      </w:pPr>
    </w:p>
    <w:p w14:paraId="5DB02A22" w14:textId="77777777" w:rsidR="00E01DF4" w:rsidRPr="00C17D02" w:rsidRDefault="00E01DF4" w:rsidP="00E01DF4">
      <w:pPr>
        <w:pStyle w:val="Default"/>
        <w:ind w:left="1440" w:firstLine="720"/>
        <w:rPr>
          <w:sz w:val="20"/>
        </w:rPr>
      </w:pPr>
      <w:r>
        <w:rPr>
          <w:sz w:val="20"/>
        </w:rPr>
        <w:t>Tags</w:t>
      </w:r>
    </w:p>
    <w:p w14:paraId="4A4D425A" w14:textId="77777777" w:rsidR="00E01DF4" w:rsidRPr="00F84A02" w:rsidRDefault="00E01DF4" w:rsidP="00E01DF4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Media Type</w:t>
      </w:r>
    </w:p>
    <w:p w14:paraId="10F75509" w14:textId="544C76A5" w:rsidR="00E01DF4" w:rsidRPr="004A0EFF" w:rsidRDefault="00AB3F95" w:rsidP="00E01DF4">
      <w:pPr>
        <w:pStyle w:val="Default"/>
        <w:numPr>
          <w:ilvl w:val="0"/>
          <w:numId w:val="25"/>
        </w:numPr>
        <w:rPr>
          <w:rFonts w:cs="Arial"/>
          <w:color w:val="000000" w:themeColor="text1"/>
          <w:highlight w:val="yellow"/>
        </w:rPr>
      </w:pPr>
      <w:r>
        <w:rPr>
          <w:rFonts w:cs="Arial"/>
          <w:color w:val="000000" w:themeColor="text1"/>
          <w:sz w:val="20"/>
          <w:highlight w:val="yellow"/>
        </w:rPr>
        <w:t>Contact</w:t>
      </w:r>
      <w:r w:rsidR="00E01DF4" w:rsidRPr="004A0EFF">
        <w:rPr>
          <w:rFonts w:cs="Arial"/>
          <w:color w:val="000000" w:themeColor="text1"/>
          <w:sz w:val="20"/>
          <w:highlight w:val="yellow"/>
        </w:rPr>
        <w:t xml:space="preserve"> (?)</w:t>
      </w:r>
    </w:p>
    <w:p w14:paraId="7B85E1AE" w14:textId="77777777" w:rsidR="00E01DF4" w:rsidRPr="00F84A02" w:rsidRDefault="00E01DF4" w:rsidP="00E01DF4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Role(s)</w:t>
      </w:r>
    </w:p>
    <w:p w14:paraId="5A2FBEE1" w14:textId="77777777" w:rsidR="00E01DF4" w:rsidRPr="004A0EFF" w:rsidRDefault="00E01DF4" w:rsidP="00E01DF4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Organization Type</w:t>
      </w:r>
    </w:p>
    <w:p w14:paraId="74BAA284" w14:textId="77777777" w:rsidR="00E01DF4" w:rsidRPr="00F84A02" w:rsidRDefault="00E01DF4" w:rsidP="00E01DF4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Product Type</w:t>
      </w:r>
    </w:p>
    <w:p w14:paraId="36F9878F" w14:textId="77777777" w:rsidR="00E01DF4" w:rsidRPr="00F84A02" w:rsidRDefault="00E01DF4" w:rsidP="00E01DF4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Topic(s)</w:t>
      </w:r>
    </w:p>
    <w:p w14:paraId="1DD2381E" w14:textId="77777777" w:rsidR="00E01DF4" w:rsidRPr="00F84A02" w:rsidRDefault="00E01DF4" w:rsidP="00E01DF4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 w:rsidRPr="00595859">
        <w:rPr>
          <w:rFonts w:cs="Arial"/>
          <w:color w:val="000000" w:themeColor="text1"/>
          <w:sz w:val="20"/>
        </w:rPr>
        <w:t>Featured? Yes/No</w:t>
      </w:r>
    </w:p>
    <w:p w14:paraId="24BF8F19" w14:textId="77777777" w:rsidR="00E01DF4" w:rsidRDefault="00E01DF4" w:rsidP="00E01DF4">
      <w:pPr>
        <w:pStyle w:val="Default"/>
        <w:rPr>
          <w:sz w:val="20"/>
        </w:rPr>
      </w:pPr>
    </w:p>
    <w:p w14:paraId="63E16E66" w14:textId="2D5E368A" w:rsidR="00E01DF4" w:rsidRDefault="00B05771" w:rsidP="00E01DF4">
      <w:pPr>
        <w:pStyle w:val="Default"/>
        <w:ind w:left="1440" w:firstLine="720"/>
        <w:rPr>
          <w:sz w:val="20"/>
        </w:rPr>
      </w:pPr>
      <w:r>
        <w:rPr>
          <w:sz w:val="20"/>
        </w:rPr>
        <w:t>Content Display Rules</w:t>
      </w:r>
      <w:r w:rsidR="00E01DF4">
        <w:rPr>
          <w:sz w:val="20"/>
        </w:rPr>
        <w:t>:</w:t>
      </w:r>
    </w:p>
    <w:p w14:paraId="5A55215C" w14:textId="27384474" w:rsidR="00E01DF4" w:rsidRDefault="00E01DF4" w:rsidP="00E01DF4">
      <w:pPr>
        <w:pStyle w:val="Default"/>
        <w:numPr>
          <w:ilvl w:val="0"/>
          <w:numId w:val="25"/>
        </w:numPr>
        <w:rPr>
          <w:rFonts w:cs="Arial"/>
          <w:color w:val="000000" w:themeColor="text1"/>
          <w:sz w:val="20"/>
        </w:rPr>
      </w:pPr>
      <w:r w:rsidRPr="002102FF">
        <w:rPr>
          <w:color w:val="auto"/>
          <w:sz w:val="20"/>
        </w:rPr>
        <w:t>Display</w:t>
      </w:r>
      <w:r>
        <w:rPr>
          <w:color w:val="auto"/>
          <w:sz w:val="20"/>
        </w:rPr>
        <w:t>s</w:t>
      </w:r>
      <w:r w:rsidRPr="002102FF">
        <w:rPr>
          <w:color w:val="auto"/>
          <w:sz w:val="20"/>
        </w:rPr>
        <w:t xml:space="preserve"> related </w:t>
      </w:r>
      <w:r w:rsidR="00AB3F95">
        <w:rPr>
          <w:rFonts w:cs="Arial"/>
          <w:color w:val="000000" w:themeColor="text1"/>
          <w:sz w:val="20"/>
        </w:rPr>
        <w:t>stories</w:t>
      </w:r>
      <w:r>
        <w:rPr>
          <w:rFonts w:cs="Arial"/>
          <w:color w:val="000000" w:themeColor="text1"/>
          <w:sz w:val="20"/>
        </w:rPr>
        <w:t>, by organization type, or role, and topic</w:t>
      </w:r>
      <w:r w:rsidRPr="004A0EFF">
        <w:rPr>
          <w:rFonts w:cs="Arial"/>
          <w:color w:val="000000" w:themeColor="text1"/>
          <w:sz w:val="20"/>
        </w:rPr>
        <w:t xml:space="preserve"> </w:t>
      </w:r>
    </w:p>
    <w:p w14:paraId="0EEDAC41" w14:textId="0310D1AB" w:rsidR="00E01DF4" w:rsidRDefault="00E01DF4" w:rsidP="00E01DF4">
      <w:pPr>
        <w:pStyle w:val="Default"/>
        <w:numPr>
          <w:ilvl w:val="0"/>
          <w:numId w:val="25"/>
        </w:numPr>
        <w:rPr>
          <w:rFonts w:cs="Arial"/>
          <w:color w:val="000000" w:themeColor="text1"/>
          <w:sz w:val="20"/>
        </w:rPr>
      </w:pPr>
      <w:r w:rsidRPr="002102FF">
        <w:rPr>
          <w:color w:val="auto"/>
          <w:sz w:val="20"/>
        </w:rPr>
        <w:t>Display</w:t>
      </w:r>
      <w:r>
        <w:rPr>
          <w:color w:val="auto"/>
          <w:sz w:val="20"/>
        </w:rPr>
        <w:t>s</w:t>
      </w:r>
      <w:r w:rsidRPr="002102FF">
        <w:rPr>
          <w:color w:val="auto"/>
          <w:sz w:val="20"/>
        </w:rPr>
        <w:t xml:space="preserve"> related </w:t>
      </w:r>
      <w:r w:rsidR="00AB3F95">
        <w:rPr>
          <w:rFonts w:cs="Arial"/>
          <w:color w:val="000000" w:themeColor="text1"/>
          <w:sz w:val="20"/>
        </w:rPr>
        <w:t>blog posts</w:t>
      </w:r>
      <w:r>
        <w:rPr>
          <w:rFonts w:cs="Arial"/>
          <w:color w:val="000000" w:themeColor="text1"/>
          <w:sz w:val="20"/>
        </w:rPr>
        <w:t>, by organization type, or role</w:t>
      </w:r>
      <w:r w:rsidR="00AB3F95">
        <w:rPr>
          <w:rFonts w:cs="Arial"/>
          <w:color w:val="000000" w:themeColor="text1"/>
          <w:sz w:val="20"/>
        </w:rPr>
        <w:t>, and topic</w:t>
      </w:r>
    </w:p>
    <w:p w14:paraId="2DAA8DDB" w14:textId="33E8225C" w:rsidR="00AB3F95" w:rsidRPr="00957E61" w:rsidRDefault="00AB3F95" w:rsidP="00E01DF4">
      <w:pPr>
        <w:pStyle w:val="Default"/>
        <w:numPr>
          <w:ilvl w:val="0"/>
          <w:numId w:val="25"/>
        </w:numPr>
        <w:rPr>
          <w:rFonts w:cs="Arial"/>
          <w:color w:val="000000" w:themeColor="text1"/>
          <w:sz w:val="20"/>
        </w:rPr>
      </w:pPr>
      <w:r>
        <w:rPr>
          <w:color w:val="auto"/>
          <w:sz w:val="20"/>
        </w:rPr>
        <w:t>Displays related news</w:t>
      </w:r>
    </w:p>
    <w:p w14:paraId="57A30616" w14:textId="77777777" w:rsidR="00A937CB" w:rsidRDefault="00A937CB" w:rsidP="00E01DF4">
      <w:pPr>
        <w:spacing w:line="240" w:lineRule="auto"/>
        <w:ind w:left="0"/>
        <w:rPr>
          <w:rStyle w:val="Heading2CharChar"/>
          <w:rFonts w:cs="Arial"/>
        </w:rPr>
      </w:pPr>
    </w:p>
    <w:p w14:paraId="242D57CE" w14:textId="6432A64E" w:rsidR="00A937CB" w:rsidRDefault="00A937CB" w:rsidP="00A937CB">
      <w:pPr>
        <w:pStyle w:val="Heading3"/>
        <w:rPr>
          <w:rStyle w:val="Heading2Char2Char"/>
          <w:rFonts w:cs="Arial"/>
        </w:rPr>
      </w:pPr>
      <w:r>
        <w:rPr>
          <w:rStyle w:val="Heading2Char2Char"/>
          <w:rFonts w:cs="Arial"/>
        </w:rPr>
        <w:t xml:space="preserve">Customer List    </w:t>
      </w:r>
    </w:p>
    <w:p w14:paraId="7A8E3D31" w14:textId="77777777" w:rsidR="00A937CB" w:rsidRDefault="00A937CB" w:rsidP="00A937CB">
      <w:pPr>
        <w:pStyle w:val="Default"/>
        <w:ind w:left="1440" w:firstLine="720"/>
        <w:rPr>
          <w:sz w:val="20"/>
        </w:rPr>
      </w:pPr>
      <w:r>
        <w:rPr>
          <w:sz w:val="20"/>
        </w:rPr>
        <w:t>Attributes</w:t>
      </w:r>
    </w:p>
    <w:p w14:paraId="3DCE8C51" w14:textId="77777777" w:rsidR="00A937CB" w:rsidRPr="00D34D09" w:rsidRDefault="00A937CB" w:rsidP="00A937CB">
      <w:pPr>
        <w:pStyle w:val="Default"/>
        <w:numPr>
          <w:ilvl w:val="0"/>
          <w:numId w:val="25"/>
        </w:numPr>
      </w:pPr>
      <w:r>
        <w:rPr>
          <w:sz w:val="20"/>
        </w:rPr>
        <w:t>Name</w:t>
      </w:r>
    </w:p>
    <w:p w14:paraId="37E9E1A8" w14:textId="77777777" w:rsidR="00A937CB" w:rsidRPr="008A79EF" w:rsidRDefault="00A937CB" w:rsidP="00A937CB">
      <w:pPr>
        <w:pStyle w:val="Default"/>
        <w:numPr>
          <w:ilvl w:val="0"/>
          <w:numId w:val="25"/>
        </w:numPr>
      </w:pPr>
      <w:r>
        <w:rPr>
          <w:sz w:val="20"/>
        </w:rPr>
        <w:t>Description</w:t>
      </w:r>
    </w:p>
    <w:p w14:paraId="79519C9A" w14:textId="77777777" w:rsidR="001C621A" w:rsidRPr="00B13340" w:rsidRDefault="001C621A" w:rsidP="001C621A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sz w:val="20"/>
          <w:lang w:eastAsia="zh-CN" w:bidi="th-TH"/>
        </w:rPr>
      </w:pPr>
      <w:r>
        <w:rPr>
          <w:color w:val="auto"/>
          <w:sz w:val="20"/>
        </w:rPr>
        <w:t xml:space="preserve">Sign up for newsletter </w:t>
      </w:r>
    </w:p>
    <w:p w14:paraId="0E61AB06" w14:textId="77777777" w:rsidR="00A937CB" w:rsidRDefault="00A937CB" w:rsidP="00A937CB">
      <w:pPr>
        <w:pStyle w:val="Default"/>
        <w:ind w:left="1440" w:firstLine="720"/>
        <w:rPr>
          <w:sz w:val="20"/>
        </w:rPr>
      </w:pPr>
    </w:p>
    <w:p w14:paraId="53EAB0A3" w14:textId="77777777" w:rsidR="00A937CB" w:rsidRDefault="00A937CB" w:rsidP="00A937CB">
      <w:pPr>
        <w:pStyle w:val="Default"/>
        <w:ind w:left="1440" w:firstLine="720"/>
        <w:rPr>
          <w:sz w:val="20"/>
        </w:rPr>
      </w:pPr>
      <w:r>
        <w:rPr>
          <w:sz w:val="20"/>
        </w:rPr>
        <w:t>Tags</w:t>
      </w:r>
    </w:p>
    <w:p w14:paraId="795D4E7A" w14:textId="77777777" w:rsidR="00A937CB" w:rsidRDefault="00A937CB" w:rsidP="00A937CB">
      <w:pPr>
        <w:pStyle w:val="Default"/>
        <w:numPr>
          <w:ilvl w:val="0"/>
          <w:numId w:val="25"/>
        </w:numPr>
      </w:pPr>
      <w:r>
        <w:rPr>
          <w:sz w:val="20"/>
        </w:rPr>
        <w:t>Organization Type</w:t>
      </w:r>
    </w:p>
    <w:p w14:paraId="770C632F" w14:textId="77777777" w:rsidR="00A937CB" w:rsidRDefault="00A937CB" w:rsidP="00A937CB">
      <w:pPr>
        <w:pStyle w:val="Default"/>
        <w:rPr>
          <w:sz w:val="20"/>
        </w:rPr>
      </w:pPr>
    </w:p>
    <w:p w14:paraId="31460533" w14:textId="630B2035" w:rsidR="00A937CB" w:rsidRDefault="00B05771" w:rsidP="00A937CB">
      <w:pPr>
        <w:pStyle w:val="Default"/>
        <w:ind w:left="1440" w:firstLine="720"/>
        <w:rPr>
          <w:sz w:val="20"/>
        </w:rPr>
      </w:pPr>
      <w:r>
        <w:rPr>
          <w:sz w:val="20"/>
        </w:rPr>
        <w:t>Content Display Rules</w:t>
      </w:r>
      <w:r w:rsidR="00A937CB">
        <w:rPr>
          <w:sz w:val="20"/>
        </w:rPr>
        <w:t>:</w:t>
      </w:r>
    </w:p>
    <w:p w14:paraId="66424A92" w14:textId="38921D8D" w:rsidR="00A937CB" w:rsidRPr="00E01DF4" w:rsidRDefault="00A937CB" w:rsidP="00A937CB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sz w:val="20"/>
          <w:lang w:eastAsia="zh-CN" w:bidi="th-TH"/>
        </w:rPr>
      </w:pPr>
      <w:r w:rsidRPr="002102FF">
        <w:rPr>
          <w:color w:val="auto"/>
          <w:sz w:val="20"/>
        </w:rPr>
        <w:t>Display</w:t>
      </w:r>
      <w:r>
        <w:rPr>
          <w:color w:val="auto"/>
          <w:sz w:val="20"/>
        </w:rPr>
        <w:t>s</w:t>
      </w:r>
      <w:r w:rsidRPr="002102FF">
        <w:rPr>
          <w:color w:val="auto"/>
          <w:sz w:val="20"/>
        </w:rPr>
        <w:t xml:space="preserve"> related </w:t>
      </w:r>
      <w:r>
        <w:rPr>
          <w:rFonts w:cs="Arial"/>
          <w:color w:val="000000" w:themeColor="text1"/>
          <w:sz w:val="20"/>
        </w:rPr>
        <w:t>customers by organization type</w:t>
      </w:r>
    </w:p>
    <w:p w14:paraId="1833A31A" w14:textId="1DC27E08" w:rsidR="00A937CB" w:rsidRPr="00E01DF4" w:rsidRDefault="00A937CB" w:rsidP="00A937CB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sz w:val="20"/>
          <w:lang w:eastAsia="zh-CN" w:bidi="th-TH"/>
        </w:rPr>
      </w:pPr>
      <w:r>
        <w:rPr>
          <w:color w:val="auto"/>
          <w:sz w:val="20"/>
        </w:rPr>
        <w:t>Displays related stories, and blog posts, by role, organization type, and topic</w:t>
      </w:r>
    </w:p>
    <w:p w14:paraId="0CF014D4" w14:textId="77777777" w:rsidR="00A937CB" w:rsidRDefault="00A937CB" w:rsidP="00A937CB">
      <w:pPr>
        <w:pStyle w:val="Default"/>
        <w:ind w:left="1440" w:firstLine="720"/>
        <w:rPr>
          <w:sz w:val="20"/>
        </w:rPr>
      </w:pPr>
    </w:p>
    <w:p w14:paraId="715BBD03" w14:textId="77777777" w:rsidR="00A937CB" w:rsidRDefault="00A937CB" w:rsidP="00A937CB">
      <w:pPr>
        <w:pStyle w:val="Default"/>
        <w:ind w:left="1440" w:firstLine="720"/>
        <w:rPr>
          <w:sz w:val="20"/>
        </w:rPr>
      </w:pPr>
    </w:p>
    <w:p w14:paraId="676F1E8A" w14:textId="7C97AB71" w:rsidR="00A937CB" w:rsidRDefault="00A937CB" w:rsidP="00A937CB">
      <w:pPr>
        <w:pStyle w:val="Heading3"/>
        <w:rPr>
          <w:rStyle w:val="Heading2Char2Char"/>
          <w:rFonts w:cs="Arial"/>
        </w:rPr>
      </w:pPr>
      <w:r>
        <w:rPr>
          <w:rStyle w:val="Heading2Char2Char"/>
          <w:rFonts w:cs="Arial"/>
        </w:rPr>
        <w:t xml:space="preserve">Customer Detail </w:t>
      </w:r>
    </w:p>
    <w:p w14:paraId="2CF3771D" w14:textId="77777777" w:rsidR="00A937CB" w:rsidRDefault="00A937CB" w:rsidP="00A937CB">
      <w:pPr>
        <w:pStyle w:val="Default"/>
        <w:ind w:left="1440" w:firstLine="720"/>
        <w:rPr>
          <w:sz w:val="20"/>
        </w:rPr>
      </w:pPr>
      <w:r>
        <w:rPr>
          <w:sz w:val="20"/>
        </w:rPr>
        <w:t>Attributes</w:t>
      </w:r>
    </w:p>
    <w:p w14:paraId="132D6B5B" w14:textId="281B0FC3" w:rsidR="00A937CB" w:rsidRPr="00F84A02" w:rsidRDefault="00A937CB" w:rsidP="00A937CB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Name</w:t>
      </w:r>
    </w:p>
    <w:p w14:paraId="4280D5B8" w14:textId="51BD0807" w:rsidR="00A937CB" w:rsidRPr="00A937CB" w:rsidRDefault="00A937CB" w:rsidP="00A937CB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lang w:eastAsia="zh-CN" w:bidi="th-TH"/>
        </w:rPr>
      </w:pPr>
      <w:r>
        <w:rPr>
          <w:rFonts w:cs="Arial"/>
          <w:color w:val="000000" w:themeColor="text1"/>
          <w:sz w:val="20"/>
        </w:rPr>
        <w:lastRenderedPageBreak/>
        <w:t>Description</w:t>
      </w:r>
    </w:p>
    <w:p w14:paraId="423DA3AD" w14:textId="5BE9C8C3" w:rsidR="00A937CB" w:rsidRPr="00A937CB" w:rsidRDefault="00A937CB" w:rsidP="00A937CB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lang w:eastAsia="zh-CN" w:bidi="th-TH"/>
        </w:rPr>
      </w:pPr>
      <w:r>
        <w:rPr>
          <w:rFonts w:cs="Arial"/>
          <w:color w:val="000000" w:themeColor="text1"/>
          <w:sz w:val="20"/>
        </w:rPr>
        <w:t>Logo</w:t>
      </w:r>
    </w:p>
    <w:p w14:paraId="33E00166" w14:textId="0F6CE983" w:rsidR="00A937CB" w:rsidRPr="00A937CB" w:rsidRDefault="00A937CB" w:rsidP="00A937CB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lang w:eastAsia="zh-CN" w:bidi="th-TH"/>
        </w:rPr>
      </w:pPr>
      <w:r>
        <w:rPr>
          <w:rFonts w:cs="Arial"/>
          <w:color w:val="000000" w:themeColor="text1"/>
          <w:sz w:val="20"/>
        </w:rPr>
        <w:t>Link</w:t>
      </w:r>
    </w:p>
    <w:p w14:paraId="62F17C91" w14:textId="77777777" w:rsidR="00A937CB" w:rsidRDefault="00A937CB" w:rsidP="00A937CB">
      <w:pPr>
        <w:pStyle w:val="Default"/>
        <w:ind w:left="1440" w:firstLine="720"/>
        <w:rPr>
          <w:sz w:val="20"/>
        </w:rPr>
      </w:pPr>
    </w:p>
    <w:p w14:paraId="6544A8FB" w14:textId="77777777" w:rsidR="00A937CB" w:rsidRPr="00C17D02" w:rsidRDefault="00A937CB" w:rsidP="00A937CB">
      <w:pPr>
        <w:pStyle w:val="Default"/>
        <w:ind w:left="1440" w:firstLine="720"/>
        <w:rPr>
          <w:sz w:val="20"/>
        </w:rPr>
      </w:pPr>
      <w:r>
        <w:rPr>
          <w:sz w:val="20"/>
        </w:rPr>
        <w:t>Tags</w:t>
      </w:r>
    </w:p>
    <w:p w14:paraId="02ABAE18" w14:textId="77777777" w:rsidR="00A937CB" w:rsidRPr="004A0EFF" w:rsidRDefault="00A937CB" w:rsidP="00A937CB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Organization Type</w:t>
      </w:r>
    </w:p>
    <w:p w14:paraId="2D959D34" w14:textId="77777777" w:rsidR="00A937CB" w:rsidRPr="00F84A02" w:rsidRDefault="00A937CB" w:rsidP="00A937CB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 w:rsidRPr="00595859">
        <w:rPr>
          <w:rFonts w:cs="Arial"/>
          <w:color w:val="000000" w:themeColor="text1"/>
          <w:sz w:val="20"/>
        </w:rPr>
        <w:t>Featured? Yes/No</w:t>
      </w:r>
    </w:p>
    <w:p w14:paraId="5FBCB020" w14:textId="77777777" w:rsidR="00A937CB" w:rsidRDefault="00A937CB" w:rsidP="00A937CB">
      <w:pPr>
        <w:pStyle w:val="Default"/>
        <w:rPr>
          <w:sz w:val="20"/>
        </w:rPr>
      </w:pPr>
    </w:p>
    <w:p w14:paraId="64BDAC77" w14:textId="7FEB5A70" w:rsidR="00A937CB" w:rsidRDefault="00B05771" w:rsidP="00A937CB">
      <w:pPr>
        <w:pStyle w:val="Default"/>
        <w:ind w:left="1440" w:firstLine="720"/>
        <w:rPr>
          <w:sz w:val="20"/>
        </w:rPr>
      </w:pPr>
      <w:r>
        <w:rPr>
          <w:sz w:val="20"/>
        </w:rPr>
        <w:t>Content Display Rules</w:t>
      </w:r>
      <w:r w:rsidR="00A937CB">
        <w:rPr>
          <w:sz w:val="20"/>
        </w:rPr>
        <w:t>:</w:t>
      </w:r>
    </w:p>
    <w:p w14:paraId="4C642F69" w14:textId="77777777" w:rsidR="0067461A" w:rsidRDefault="0067461A" w:rsidP="0067461A">
      <w:pPr>
        <w:pStyle w:val="Heading3"/>
        <w:rPr>
          <w:rStyle w:val="Heading2Char2Char"/>
          <w:rFonts w:cs="Arial"/>
        </w:rPr>
      </w:pPr>
    </w:p>
    <w:p w14:paraId="1DFA79C7" w14:textId="0430E044" w:rsidR="0067461A" w:rsidRDefault="0067461A" w:rsidP="0067461A">
      <w:pPr>
        <w:pStyle w:val="Heading3"/>
        <w:rPr>
          <w:rStyle w:val="Heading2Char2Char"/>
          <w:rFonts w:cs="Arial"/>
        </w:rPr>
      </w:pPr>
      <w:r>
        <w:rPr>
          <w:rStyle w:val="Heading2Char2Char"/>
          <w:rFonts w:cs="Arial"/>
        </w:rPr>
        <w:t>Branch Locations</w:t>
      </w:r>
    </w:p>
    <w:p w14:paraId="2D1E7B85" w14:textId="77777777" w:rsidR="0067461A" w:rsidRDefault="0067461A" w:rsidP="0067461A">
      <w:pPr>
        <w:pStyle w:val="Default"/>
        <w:ind w:left="1440" w:firstLine="720"/>
        <w:rPr>
          <w:sz w:val="20"/>
        </w:rPr>
      </w:pPr>
      <w:r>
        <w:rPr>
          <w:sz w:val="20"/>
        </w:rPr>
        <w:t>Attributes</w:t>
      </w:r>
    </w:p>
    <w:p w14:paraId="057567F3" w14:textId="77777777" w:rsidR="0067461A" w:rsidRPr="00D34D09" w:rsidRDefault="0067461A" w:rsidP="0067461A">
      <w:pPr>
        <w:pStyle w:val="Default"/>
        <w:numPr>
          <w:ilvl w:val="0"/>
          <w:numId w:val="25"/>
        </w:numPr>
      </w:pPr>
      <w:r>
        <w:rPr>
          <w:sz w:val="20"/>
        </w:rPr>
        <w:t>Name</w:t>
      </w:r>
    </w:p>
    <w:p w14:paraId="04218576" w14:textId="77777777" w:rsidR="0067461A" w:rsidRPr="008A79EF" w:rsidRDefault="0067461A" w:rsidP="0067461A">
      <w:pPr>
        <w:pStyle w:val="Default"/>
        <w:numPr>
          <w:ilvl w:val="0"/>
          <w:numId w:val="25"/>
        </w:numPr>
      </w:pPr>
      <w:r>
        <w:rPr>
          <w:sz w:val="20"/>
        </w:rPr>
        <w:t>Description</w:t>
      </w:r>
    </w:p>
    <w:p w14:paraId="48A05F1E" w14:textId="77777777" w:rsidR="001C621A" w:rsidRPr="00B13340" w:rsidRDefault="001C621A" w:rsidP="001C621A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sz w:val="20"/>
          <w:lang w:eastAsia="zh-CN" w:bidi="th-TH"/>
        </w:rPr>
      </w:pPr>
      <w:r>
        <w:rPr>
          <w:color w:val="auto"/>
          <w:sz w:val="20"/>
        </w:rPr>
        <w:t xml:space="preserve">Sign up for newsletter </w:t>
      </w:r>
    </w:p>
    <w:p w14:paraId="1509AB7A" w14:textId="77777777" w:rsidR="0067461A" w:rsidRDefault="0067461A" w:rsidP="0067461A">
      <w:pPr>
        <w:pStyle w:val="Default"/>
        <w:ind w:left="1440" w:firstLine="720"/>
        <w:rPr>
          <w:sz w:val="20"/>
        </w:rPr>
      </w:pPr>
    </w:p>
    <w:p w14:paraId="2F043639" w14:textId="77777777" w:rsidR="0067461A" w:rsidRDefault="0067461A" w:rsidP="0067461A">
      <w:pPr>
        <w:pStyle w:val="Default"/>
        <w:ind w:left="1440" w:firstLine="720"/>
        <w:rPr>
          <w:sz w:val="20"/>
        </w:rPr>
      </w:pPr>
      <w:r>
        <w:rPr>
          <w:sz w:val="20"/>
        </w:rPr>
        <w:t>Tags</w:t>
      </w:r>
    </w:p>
    <w:p w14:paraId="7013F207" w14:textId="5E31C374" w:rsidR="00DF24DF" w:rsidRPr="00DF24DF" w:rsidRDefault="00DF24DF" w:rsidP="00DF24DF">
      <w:pPr>
        <w:pStyle w:val="Default"/>
        <w:numPr>
          <w:ilvl w:val="0"/>
          <w:numId w:val="25"/>
        </w:numPr>
      </w:pPr>
      <w:r>
        <w:rPr>
          <w:sz w:val="20"/>
        </w:rPr>
        <w:t xml:space="preserve">Location </w:t>
      </w:r>
    </w:p>
    <w:p w14:paraId="6AB59707" w14:textId="77777777" w:rsidR="0067461A" w:rsidRDefault="0067461A" w:rsidP="0067461A">
      <w:pPr>
        <w:pStyle w:val="Default"/>
        <w:rPr>
          <w:sz w:val="20"/>
        </w:rPr>
      </w:pPr>
    </w:p>
    <w:p w14:paraId="536FCBCC" w14:textId="02F9872F" w:rsidR="0067461A" w:rsidRDefault="00B05771" w:rsidP="0067461A">
      <w:pPr>
        <w:pStyle w:val="Default"/>
        <w:ind w:left="1440" w:firstLine="720"/>
        <w:rPr>
          <w:sz w:val="20"/>
        </w:rPr>
      </w:pPr>
      <w:r>
        <w:rPr>
          <w:sz w:val="20"/>
        </w:rPr>
        <w:t>Content Display Rules</w:t>
      </w:r>
      <w:r w:rsidR="0067461A">
        <w:rPr>
          <w:sz w:val="20"/>
        </w:rPr>
        <w:t>:</w:t>
      </w:r>
    </w:p>
    <w:p w14:paraId="6CB23B9E" w14:textId="4F07BDB2" w:rsidR="0067461A" w:rsidRPr="00E01DF4" w:rsidRDefault="00DF24DF" w:rsidP="0067461A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sz w:val="20"/>
          <w:lang w:eastAsia="zh-CN" w:bidi="th-TH"/>
        </w:rPr>
      </w:pPr>
      <w:r>
        <w:rPr>
          <w:color w:val="auto"/>
          <w:sz w:val="20"/>
        </w:rPr>
        <w:t xml:space="preserve">Displays branches by location </w:t>
      </w:r>
    </w:p>
    <w:p w14:paraId="5BF4A4FF" w14:textId="77777777" w:rsidR="0067461A" w:rsidRDefault="0067461A" w:rsidP="0067461A">
      <w:pPr>
        <w:pStyle w:val="Default"/>
        <w:ind w:left="1440" w:firstLine="720"/>
        <w:rPr>
          <w:sz w:val="20"/>
        </w:rPr>
      </w:pPr>
    </w:p>
    <w:p w14:paraId="536AC106" w14:textId="77777777" w:rsidR="0067461A" w:rsidRDefault="0067461A" w:rsidP="0067461A">
      <w:pPr>
        <w:pStyle w:val="Default"/>
        <w:ind w:left="1440" w:firstLine="720"/>
        <w:rPr>
          <w:sz w:val="20"/>
        </w:rPr>
      </w:pPr>
    </w:p>
    <w:p w14:paraId="417BDCB8" w14:textId="08BF899A" w:rsidR="0067461A" w:rsidRDefault="00DF24DF" w:rsidP="0067461A">
      <w:pPr>
        <w:pStyle w:val="Heading3"/>
        <w:rPr>
          <w:rStyle w:val="Heading2Char2Char"/>
          <w:rFonts w:cs="Arial"/>
        </w:rPr>
      </w:pPr>
      <w:r>
        <w:rPr>
          <w:rStyle w:val="Heading2Char2Char"/>
          <w:rFonts w:cs="Arial"/>
        </w:rPr>
        <w:t>Branch</w:t>
      </w:r>
      <w:r w:rsidR="0067461A">
        <w:rPr>
          <w:rStyle w:val="Heading2Char2Char"/>
          <w:rFonts w:cs="Arial"/>
        </w:rPr>
        <w:t xml:space="preserve"> Detail </w:t>
      </w:r>
    </w:p>
    <w:p w14:paraId="47CF5B01" w14:textId="77777777" w:rsidR="0067461A" w:rsidRDefault="0067461A" w:rsidP="0067461A">
      <w:pPr>
        <w:pStyle w:val="Default"/>
        <w:ind w:left="1440" w:firstLine="720"/>
        <w:rPr>
          <w:sz w:val="20"/>
        </w:rPr>
      </w:pPr>
      <w:r>
        <w:rPr>
          <w:sz w:val="20"/>
        </w:rPr>
        <w:t>Attributes</w:t>
      </w:r>
    </w:p>
    <w:p w14:paraId="72914573" w14:textId="77777777" w:rsidR="00DF24DF" w:rsidRPr="00DF24DF" w:rsidRDefault="00DF24DF" w:rsidP="0067461A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Name</w:t>
      </w:r>
    </w:p>
    <w:p w14:paraId="78E31F3C" w14:textId="4A22421D" w:rsidR="0067461A" w:rsidRPr="00F84A02" w:rsidRDefault="00DF24DF" w:rsidP="0067461A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Address</w:t>
      </w:r>
    </w:p>
    <w:p w14:paraId="3C3233E3" w14:textId="21DD192D" w:rsidR="0067461A" w:rsidRPr="00A937CB" w:rsidRDefault="00DF24DF" w:rsidP="0067461A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lang w:eastAsia="zh-CN" w:bidi="th-TH"/>
        </w:rPr>
      </w:pPr>
      <w:r>
        <w:rPr>
          <w:rFonts w:cs="Arial"/>
          <w:color w:val="000000" w:themeColor="text1"/>
          <w:sz w:val="20"/>
        </w:rPr>
        <w:t>Map Coordinates</w:t>
      </w:r>
    </w:p>
    <w:p w14:paraId="50243302" w14:textId="746FC6E0" w:rsidR="0067461A" w:rsidRPr="00DF24DF" w:rsidRDefault="00DF24DF" w:rsidP="0067461A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lang w:eastAsia="zh-CN" w:bidi="th-TH"/>
        </w:rPr>
      </w:pPr>
      <w:r>
        <w:rPr>
          <w:rFonts w:cs="Arial"/>
          <w:color w:val="000000" w:themeColor="text1"/>
          <w:sz w:val="20"/>
        </w:rPr>
        <w:t>Primary Phone #</w:t>
      </w:r>
    </w:p>
    <w:p w14:paraId="78446F53" w14:textId="5B591156" w:rsidR="00DF24DF" w:rsidRPr="00A937CB" w:rsidRDefault="00DF24DF" w:rsidP="0067461A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lang w:eastAsia="zh-CN" w:bidi="th-TH"/>
        </w:rPr>
      </w:pPr>
      <w:r>
        <w:rPr>
          <w:rFonts w:cs="Arial"/>
          <w:color w:val="000000" w:themeColor="text1"/>
          <w:sz w:val="20"/>
        </w:rPr>
        <w:t>Hours</w:t>
      </w:r>
    </w:p>
    <w:p w14:paraId="17C5AD45" w14:textId="77777777" w:rsidR="0067461A" w:rsidRDefault="0067461A" w:rsidP="0067461A">
      <w:pPr>
        <w:pStyle w:val="Default"/>
        <w:ind w:left="1440" w:firstLine="720"/>
        <w:rPr>
          <w:sz w:val="20"/>
        </w:rPr>
      </w:pPr>
    </w:p>
    <w:p w14:paraId="1594E5DE" w14:textId="77777777" w:rsidR="0067461A" w:rsidRPr="00C17D02" w:rsidRDefault="0067461A" w:rsidP="0067461A">
      <w:pPr>
        <w:pStyle w:val="Default"/>
        <w:ind w:left="1440" w:firstLine="720"/>
        <w:rPr>
          <w:sz w:val="20"/>
        </w:rPr>
      </w:pPr>
      <w:r>
        <w:rPr>
          <w:sz w:val="20"/>
        </w:rPr>
        <w:t>Tags</w:t>
      </w:r>
    </w:p>
    <w:p w14:paraId="5321E677" w14:textId="55A4615F" w:rsidR="00DF24DF" w:rsidRPr="00DF24DF" w:rsidRDefault="00DF24DF" w:rsidP="00DF24DF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Location</w:t>
      </w:r>
    </w:p>
    <w:p w14:paraId="09A8FB9B" w14:textId="77777777" w:rsidR="0067461A" w:rsidRDefault="0067461A" w:rsidP="0067461A">
      <w:pPr>
        <w:pStyle w:val="Default"/>
        <w:rPr>
          <w:sz w:val="20"/>
        </w:rPr>
      </w:pPr>
    </w:p>
    <w:p w14:paraId="32C9149E" w14:textId="62BC1FDA" w:rsidR="0067461A" w:rsidRDefault="00B05771" w:rsidP="0067461A">
      <w:pPr>
        <w:pStyle w:val="Default"/>
        <w:ind w:left="1440" w:firstLine="720"/>
        <w:rPr>
          <w:sz w:val="20"/>
        </w:rPr>
      </w:pPr>
      <w:r>
        <w:rPr>
          <w:sz w:val="20"/>
        </w:rPr>
        <w:t>Content Display Rules</w:t>
      </w:r>
      <w:r w:rsidR="0067461A">
        <w:rPr>
          <w:sz w:val="20"/>
        </w:rPr>
        <w:t>:</w:t>
      </w:r>
    </w:p>
    <w:p w14:paraId="04EBE686" w14:textId="77777777" w:rsidR="00DF24DF" w:rsidRDefault="00DF24DF" w:rsidP="00E01DF4">
      <w:pPr>
        <w:spacing w:line="240" w:lineRule="auto"/>
        <w:ind w:left="0"/>
        <w:rPr>
          <w:rStyle w:val="Heading2CharChar"/>
          <w:rFonts w:cs="Arial"/>
        </w:rPr>
      </w:pPr>
    </w:p>
    <w:p w14:paraId="68F749DD" w14:textId="0952E34E" w:rsidR="00DF24DF" w:rsidRDefault="00DF24DF" w:rsidP="00DF24DF">
      <w:pPr>
        <w:pStyle w:val="Heading3"/>
        <w:rPr>
          <w:rStyle w:val="Heading2Char2Char"/>
          <w:rFonts w:cs="Arial"/>
        </w:rPr>
      </w:pPr>
      <w:r>
        <w:rPr>
          <w:rStyle w:val="Heading2Char2Char"/>
          <w:rFonts w:cs="Arial"/>
        </w:rPr>
        <w:t>ATM Locations</w:t>
      </w:r>
    </w:p>
    <w:p w14:paraId="71D9A369" w14:textId="77777777" w:rsidR="00DF24DF" w:rsidRDefault="00DF24DF" w:rsidP="00DF24DF">
      <w:pPr>
        <w:pStyle w:val="Default"/>
        <w:ind w:left="1440" w:firstLine="720"/>
        <w:rPr>
          <w:sz w:val="20"/>
        </w:rPr>
      </w:pPr>
      <w:r>
        <w:rPr>
          <w:sz w:val="20"/>
        </w:rPr>
        <w:t>Attributes</w:t>
      </w:r>
    </w:p>
    <w:p w14:paraId="455EE436" w14:textId="77777777" w:rsidR="00DF24DF" w:rsidRPr="00D34D09" w:rsidRDefault="00DF24DF" w:rsidP="00DF24DF">
      <w:pPr>
        <w:pStyle w:val="Default"/>
        <w:numPr>
          <w:ilvl w:val="0"/>
          <w:numId w:val="25"/>
        </w:numPr>
      </w:pPr>
      <w:r>
        <w:rPr>
          <w:sz w:val="20"/>
        </w:rPr>
        <w:t>Name</w:t>
      </w:r>
    </w:p>
    <w:p w14:paraId="6465C933" w14:textId="77777777" w:rsidR="00DF24DF" w:rsidRPr="008A79EF" w:rsidRDefault="00DF24DF" w:rsidP="00DF24DF">
      <w:pPr>
        <w:pStyle w:val="Default"/>
        <w:numPr>
          <w:ilvl w:val="0"/>
          <w:numId w:val="25"/>
        </w:numPr>
      </w:pPr>
      <w:r>
        <w:rPr>
          <w:sz w:val="20"/>
        </w:rPr>
        <w:lastRenderedPageBreak/>
        <w:t>Description</w:t>
      </w:r>
    </w:p>
    <w:p w14:paraId="2FE4A4B6" w14:textId="77777777" w:rsidR="00DF24DF" w:rsidRDefault="00DF24DF" w:rsidP="00DF24DF">
      <w:pPr>
        <w:pStyle w:val="Default"/>
        <w:ind w:left="1440" w:firstLine="720"/>
        <w:rPr>
          <w:sz w:val="20"/>
        </w:rPr>
      </w:pPr>
    </w:p>
    <w:p w14:paraId="718FA544" w14:textId="77777777" w:rsidR="00DF24DF" w:rsidRDefault="00DF24DF" w:rsidP="00DF24DF">
      <w:pPr>
        <w:pStyle w:val="Default"/>
        <w:ind w:left="1440" w:firstLine="720"/>
        <w:rPr>
          <w:sz w:val="20"/>
        </w:rPr>
      </w:pPr>
      <w:r>
        <w:rPr>
          <w:sz w:val="20"/>
        </w:rPr>
        <w:t>Tags</w:t>
      </w:r>
    </w:p>
    <w:p w14:paraId="2EC42906" w14:textId="77777777" w:rsidR="00DF24DF" w:rsidRPr="00DF24DF" w:rsidRDefault="00DF24DF" w:rsidP="00DF24DF">
      <w:pPr>
        <w:pStyle w:val="Default"/>
        <w:numPr>
          <w:ilvl w:val="0"/>
          <w:numId w:val="25"/>
        </w:numPr>
      </w:pPr>
      <w:r>
        <w:rPr>
          <w:sz w:val="20"/>
        </w:rPr>
        <w:t xml:space="preserve">Location </w:t>
      </w:r>
    </w:p>
    <w:p w14:paraId="3666A6D1" w14:textId="77777777" w:rsidR="00DF24DF" w:rsidRDefault="00DF24DF" w:rsidP="00DF24DF">
      <w:pPr>
        <w:pStyle w:val="Default"/>
        <w:rPr>
          <w:sz w:val="20"/>
        </w:rPr>
      </w:pPr>
    </w:p>
    <w:p w14:paraId="1B1A7F63" w14:textId="661EDA8A" w:rsidR="00DF24DF" w:rsidRDefault="00B05771" w:rsidP="00DF24DF">
      <w:pPr>
        <w:pStyle w:val="Default"/>
        <w:ind w:left="1440" w:firstLine="720"/>
        <w:rPr>
          <w:sz w:val="20"/>
        </w:rPr>
      </w:pPr>
      <w:r>
        <w:rPr>
          <w:sz w:val="20"/>
        </w:rPr>
        <w:t>Content Display Rules</w:t>
      </w:r>
      <w:r w:rsidR="00DF24DF">
        <w:rPr>
          <w:sz w:val="20"/>
        </w:rPr>
        <w:t>:</w:t>
      </w:r>
    </w:p>
    <w:p w14:paraId="6295BC2C" w14:textId="31E62F09" w:rsidR="00DF24DF" w:rsidRPr="00E01DF4" w:rsidRDefault="00DF24DF" w:rsidP="00DF24DF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sz w:val="20"/>
          <w:lang w:eastAsia="zh-CN" w:bidi="th-TH"/>
        </w:rPr>
      </w:pPr>
      <w:r>
        <w:rPr>
          <w:color w:val="auto"/>
          <w:sz w:val="20"/>
        </w:rPr>
        <w:t xml:space="preserve">Displays ATMs by location </w:t>
      </w:r>
    </w:p>
    <w:p w14:paraId="10BA3BA4" w14:textId="77777777" w:rsidR="00DF24DF" w:rsidRDefault="00DF24DF" w:rsidP="00DF24DF">
      <w:pPr>
        <w:pStyle w:val="Default"/>
        <w:ind w:left="1440" w:firstLine="720"/>
        <w:rPr>
          <w:sz w:val="20"/>
        </w:rPr>
      </w:pPr>
    </w:p>
    <w:p w14:paraId="538EAC63" w14:textId="77777777" w:rsidR="00DF24DF" w:rsidRDefault="00DF24DF" w:rsidP="00DF24DF">
      <w:pPr>
        <w:pStyle w:val="Default"/>
        <w:ind w:left="1440" w:firstLine="720"/>
        <w:rPr>
          <w:sz w:val="20"/>
        </w:rPr>
      </w:pPr>
    </w:p>
    <w:p w14:paraId="23783971" w14:textId="704323BF" w:rsidR="00DF24DF" w:rsidRDefault="00DF24DF" w:rsidP="00DF24DF">
      <w:pPr>
        <w:pStyle w:val="Heading3"/>
        <w:rPr>
          <w:rStyle w:val="Heading2Char2Char"/>
          <w:rFonts w:cs="Arial"/>
        </w:rPr>
      </w:pPr>
      <w:r>
        <w:rPr>
          <w:rStyle w:val="Heading2Char2Char"/>
          <w:rFonts w:cs="Arial"/>
        </w:rPr>
        <w:t xml:space="preserve">ATM Detail </w:t>
      </w:r>
    </w:p>
    <w:p w14:paraId="564077F8" w14:textId="77777777" w:rsidR="00DF24DF" w:rsidRDefault="00DF24DF" w:rsidP="00DF24DF">
      <w:pPr>
        <w:pStyle w:val="Default"/>
        <w:ind w:left="1440" w:firstLine="720"/>
        <w:rPr>
          <w:sz w:val="20"/>
        </w:rPr>
      </w:pPr>
      <w:r>
        <w:rPr>
          <w:sz w:val="20"/>
        </w:rPr>
        <w:t>Attributes</w:t>
      </w:r>
    </w:p>
    <w:p w14:paraId="02474FB9" w14:textId="77777777" w:rsidR="00DF24DF" w:rsidRPr="00DF24DF" w:rsidRDefault="00DF24DF" w:rsidP="00DF24DF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Name</w:t>
      </w:r>
    </w:p>
    <w:p w14:paraId="04CA0B88" w14:textId="77777777" w:rsidR="00DF24DF" w:rsidRPr="00F84A02" w:rsidRDefault="00DF24DF" w:rsidP="00DF24DF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Address</w:t>
      </w:r>
    </w:p>
    <w:p w14:paraId="56291109" w14:textId="77777777" w:rsidR="00DF24DF" w:rsidRPr="00A937CB" w:rsidRDefault="00DF24DF" w:rsidP="00DF24DF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lang w:eastAsia="zh-CN" w:bidi="th-TH"/>
        </w:rPr>
      </w:pPr>
      <w:r>
        <w:rPr>
          <w:rFonts w:cs="Arial"/>
          <w:color w:val="000000" w:themeColor="text1"/>
          <w:sz w:val="20"/>
        </w:rPr>
        <w:t>Map Coordinates</w:t>
      </w:r>
    </w:p>
    <w:p w14:paraId="4B1C628E" w14:textId="77777777" w:rsidR="00DF24DF" w:rsidRDefault="00DF24DF" w:rsidP="00DF24DF">
      <w:pPr>
        <w:pStyle w:val="Default"/>
        <w:ind w:left="1440" w:firstLine="720"/>
        <w:rPr>
          <w:sz w:val="20"/>
        </w:rPr>
      </w:pPr>
    </w:p>
    <w:p w14:paraId="1AFDC834" w14:textId="77777777" w:rsidR="00DF24DF" w:rsidRPr="00C17D02" w:rsidRDefault="00DF24DF" w:rsidP="00DF24DF">
      <w:pPr>
        <w:pStyle w:val="Default"/>
        <w:ind w:left="1440" w:firstLine="720"/>
        <w:rPr>
          <w:sz w:val="20"/>
        </w:rPr>
      </w:pPr>
      <w:r>
        <w:rPr>
          <w:sz w:val="20"/>
        </w:rPr>
        <w:t>Tags</w:t>
      </w:r>
    </w:p>
    <w:p w14:paraId="14F6302F" w14:textId="77777777" w:rsidR="00DF24DF" w:rsidRPr="00DF24DF" w:rsidRDefault="00DF24DF" w:rsidP="00DF24DF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Location</w:t>
      </w:r>
    </w:p>
    <w:p w14:paraId="43A344E1" w14:textId="77777777" w:rsidR="00DF24DF" w:rsidRDefault="00DF24DF" w:rsidP="00DF24DF">
      <w:pPr>
        <w:pStyle w:val="Default"/>
        <w:rPr>
          <w:sz w:val="20"/>
        </w:rPr>
      </w:pPr>
    </w:p>
    <w:p w14:paraId="6996425A" w14:textId="48B2D2FF" w:rsidR="00DF24DF" w:rsidRDefault="00B05771" w:rsidP="00DF24DF">
      <w:pPr>
        <w:pStyle w:val="Default"/>
        <w:ind w:left="1440" w:firstLine="720"/>
        <w:rPr>
          <w:sz w:val="20"/>
        </w:rPr>
      </w:pPr>
      <w:r>
        <w:rPr>
          <w:sz w:val="20"/>
        </w:rPr>
        <w:t>Content Display Rules</w:t>
      </w:r>
      <w:r w:rsidR="00DF24DF">
        <w:rPr>
          <w:sz w:val="20"/>
        </w:rPr>
        <w:t>:</w:t>
      </w:r>
    </w:p>
    <w:p w14:paraId="4AB806FC" w14:textId="7BA3B7A3" w:rsidR="00E01DF4" w:rsidRDefault="00E01DF4" w:rsidP="00E01DF4">
      <w:pPr>
        <w:spacing w:line="240" w:lineRule="auto"/>
        <w:ind w:left="0"/>
        <w:rPr>
          <w:rStyle w:val="Heading2CharChar"/>
          <w:rFonts w:cs="Arial"/>
        </w:rPr>
      </w:pPr>
    </w:p>
    <w:p w14:paraId="442E095C" w14:textId="77777777" w:rsidR="00DF24DF" w:rsidRDefault="00DF24DF" w:rsidP="00E01DF4">
      <w:pPr>
        <w:spacing w:line="240" w:lineRule="auto"/>
        <w:ind w:left="0"/>
        <w:rPr>
          <w:rStyle w:val="Heading2CharChar"/>
          <w:rFonts w:cs="Arial"/>
        </w:rPr>
      </w:pPr>
    </w:p>
    <w:p w14:paraId="24138043" w14:textId="137AC803" w:rsidR="00DF24DF" w:rsidRDefault="00DF24DF" w:rsidP="00DF24DF">
      <w:pPr>
        <w:pStyle w:val="Heading3"/>
        <w:rPr>
          <w:rStyle w:val="Heading2Char2Char"/>
          <w:rFonts w:cs="Arial"/>
        </w:rPr>
      </w:pPr>
      <w:r>
        <w:rPr>
          <w:rStyle w:val="Heading2Char2Char"/>
          <w:rFonts w:cs="Arial"/>
        </w:rPr>
        <w:t xml:space="preserve">Campaign </w:t>
      </w:r>
    </w:p>
    <w:p w14:paraId="64FA023F" w14:textId="77777777" w:rsidR="00DF24DF" w:rsidRPr="00F84A02" w:rsidRDefault="00DF24DF" w:rsidP="00DF24DF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 w:rsidRPr="00595859">
        <w:rPr>
          <w:rFonts w:cs="Arial"/>
          <w:color w:val="000000" w:themeColor="text1"/>
          <w:sz w:val="20"/>
        </w:rPr>
        <w:t>Title</w:t>
      </w:r>
    </w:p>
    <w:p w14:paraId="66350A1E" w14:textId="10C85DA8" w:rsidR="00DF24DF" w:rsidRPr="00F84A02" w:rsidRDefault="00DF24DF" w:rsidP="00DF24DF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 xml:space="preserve">Description </w:t>
      </w:r>
    </w:p>
    <w:p w14:paraId="1BD21BEF" w14:textId="747CF940" w:rsidR="00DF24DF" w:rsidRPr="001E13AD" w:rsidRDefault="00DF24DF" w:rsidP="00DF24DF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Call to Action</w:t>
      </w:r>
    </w:p>
    <w:p w14:paraId="66865D0A" w14:textId="77777777" w:rsidR="00DF24DF" w:rsidRPr="00F84A02" w:rsidRDefault="00DF24DF" w:rsidP="00DF24DF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lang w:eastAsia="zh-CN" w:bidi="th-TH"/>
        </w:rPr>
      </w:pPr>
      <w:r w:rsidRPr="00595859">
        <w:rPr>
          <w:rFonts w:cs="Arial"/>
          <w:color w:val="000000" w:themeColor="text1"/>
          <w:sz w:val="20"/>
        </w:rPr>
        <w:t>Image</w:t>
      </w:r>
    </w:p>
    <w:p w14:paraId="4BAC31D5" w14:textId="421F7A3E" w:rsidR="00DF24DF" w:rsidRPr="00F84A02" w:rsidRDefault="00DF24DF" w:rsidP="00DF24DF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Details</w:t>
      </w:r>
    </w:p>
    <w:p w14:paraId="3918BE77" w14:textId="77777777" w:rsidR="00DF24DF" w:rsidRPr="00F84A02" w:rsidRDefault="00DF24DF" w:rsidP="00DF24DF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lang w:eastAsia="zh-CN" w:bidi="th-TH"/>
        </w:rPr>
      </w:pPr>
      <w:r w:rsidRPr="00595859">
        <w:rPr>
          <w:rFonts w:cs="Arial"/>
          <w:color w:val="000000" w:themeColor="text1"/>
          <w:sz w:val="20"/>
        </w:rPr>
        <w:t>Body Images (Infographic/Other image)</w:t>
      </w:r>
    </w:p>
    <w:p w14:paraId="2F65F311" w14:textId="77777777" w:rsidR="00DF24DF" w:rsidRDefault="00DF24DF" w:rsidP="00DF24DF">
      <w:pPr>
        <w:pStyle w:val="Default"/>
        <w:ind w:left="1440" w:firstLine="720"/>
        <w:rPr>
          <w:sz w:val="20"/>
        </w:rPr>
      </w:pPr>
    </w:p>
    <w:p w14:paraId="752A9A94" w14:textId="77777777" w:rsidR="00DF24DF" w:rsidRPr="00C17D02" w:rsidRDefault="00DF24DF" w:rsidP="00DF24DF">
      <w:pPr>
        <w:pStyle w:val="Default"/>
        <w:ind w:left="1440" w:firstLine="720"/>
        <w:rPr>
          <w:sz w:val="20"/>
        </w:rPr>
      </w:pPr>
      <w:r>
        <w:rPr>
          <w:sz w:val="20"/>
        </w:rPr>
        <w:t>Tags</w:t>
      </w:r>
    </w:p>
    <w:p w14:paraId="1624AAE0" w14:textId="77777777" w:rsidR="00DF24DF" w:rsidRPr="00F84A02" w:rsidRDefault="00DF24DF" w:rsidP="00DF24DF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Role(s)</w:t>
      </w:r>
    </w:p>
    <w:p w14:paraId="17BC1610" w14:textId="150BC129" w:rsidR="00DF24DF" w:rsidRPr="004A0EFF" w:rsidRDefault="00DF24DF" w:rsidP="00DF24DF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Organization Type(s)</w:t>
      </w:r>
    </w:p>
    <w:p w14:paraId="25A7309E" w14:textId="77777777" w:rsidR="00DF24DF" w:rsidRPr="00F84A02" w:rsidRDefault="00DF24DF" w:rsidP="00DF24DF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Product Type</w:t>
      </w:r>
    </w:p>
    <w:p w14:paraId="1A00D7D8" w14:textId="77777777" w:rsidR="00DF24DF" w:rsidRPr="00F84A02" w:rsidRDefault="00DF24DF" w:rsidP="00DF24DF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Topic(s)</w:t>
      </w:r>
    </w:p>
    <w:p w14:paraId="2D654705" w14:textId="77777777" w:rsidR="00DF24DF" w:rsidRPr="00F84A02" w:rsidRDefault="00DF24DF" w:rsidP="00DF24DF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 w:rsidRPr="00595859">
        <w:rPr>
          <w:rFonts w:cs="Arial"/>
          <w:color w:val="000000" w:themeColor="text1"/>
          <w:sz w:val="20"/>
        </w:rPr>
        <w:t>Featured? Yes/No</w:t>
      </w:r>
    </w:p>
    <w:p w14:paraId="21626495" w14:textId="77777777" w:rsidR="00DF24DF" w:rsidRDefault="00DF24DF" w:rsidP="00DF24DF">
      <w:pPr>
        <w:pStyle w:val="Default"/>
        <w:rPr>
          <w:sz w:val="20"/>
        </w:rPr>
      </w:pPr>
    </w:p>
    <w:p w14:paraId="56B972D5" w14:textId="0F556BF0" w:rsidR="00DF24DF" w:rsidRDefault="00B05771" w:rsidP="00DF24DF">
      <w:pPr>
        <w:pStyle w:val="Default"/>
        <w:ind w:left="1440" w:firstLine="720"/>
        <w:rPr>
          <w:sz w:val="20"/>
        </w:rPr>
      </w:pPr>
      <w:r>
        <w:rPr>
          <w:sz w:val="20"/>
        </w:rPr>
        <w:t>Content Display Rules</w:t>
      </w:r>
      <w:r w:rsidR="00DF24DF">
        <w:rPr>
          <w:sz w:val="20"/>
        </w:rPr>
        <w:t>:</w:t>
      </w:r>
    </w:p>
    <w:p w14:paraId="237732E4" w14:textId="77777777" w:rsidR="00DF24DF" w:rsidRDefault="00DF24DF" w:rsidP="00DF24DF">
      <w:pPr>
        <w:pStyle w:val="Default"/>
        <w:numPr>
          <w:ilvl w:val="0"/>
          <w:numId w:val="25"/>
        </w:numPr>
        <w:rPr>
          <w:rFonts w:cs="Arial"/>
          <w:color w:val="000000" w:themeColor="text1"/>
          <w:sz w:val="20"/>
        </w:rPr>
      </w:pPr>
      <w:r w:rsidRPr="002102FF">
        <w:rPr>
          <w:color w:val="auto"/>
          <w:sz w:val="20"/>
        </w:rPr>
        <w:t>Display</w:t>
      </w:r>
      <w:r>
        <w:rPr>
          <w:color w:val="auto"/>
          <w:sz w:val="20"/>
        </w:rPr>
        <w:t>s</w:t>
      </w:r>
      <w:r w:rsidRPr="002102FF">
        <w:rPr>
          <w:color w:val="auto"/>
          <w:sz w:val="20"/>
        </w:rPr>
        <w:t xml:space="preserve"> related </w:t>
      </w:r>
      <w:r>
        <w:rPr>
          <w:rFonts w:cs="Arial"/>
          <w:color w:val="000000" w:themeColor="text1"/>
          <w:sz w:val="20"/>
        </w:rPr>
        <w:t>stories, by organization type, or role, and topic</w:t>
      </w:r>
      <w:r w:rsidRPr="004A0EFF">
        <w:rPr>
          <w:rFonts w:cs="Arial"/>
          <w:color w:val="000000" w:themeColor="text1"/>
          <w:sz w:val="20"/>
        </w:rPr>
        <w:t xml:space="preserve"> </w:t>
      </w:r>
    </w:p>
    <w:p w14:paraId="2EE822AE" w14:textId="77777777" w:rsidR="00DF24DF" w:rsidRDefault="00DF24DF" w:rsidP="00DF24DF">
      <w:pPr>
        <w:pStyle w:val="Default"/>
        <w:numPr>
          <w:ilvl w:val="0"/>
          <w:numId w:val="25"/>
        </w:numPr>
        <w:rPr>
          <w:rFonts w:cs="Arial"/>
          <w:color w:val="000000" w:themeColor="text1"/>
          <w:sz w:val="20"/>
        </w:rPr>
      </w:pPr>
      <w:r w:rsidRPr="002102FF">
        <w:rPr>
          <w:color w:val="auto"/>
          <w:sz w:val="20"/>
        </w:rPr>
        <w:t>Display</w:t>
      </w:r>
      <w:r>
        <w:rPr>
          <w:color w:val="auto"/>
          <w:sz w:val="20"/>
        </w:rPr>
        <w:t>s</w:t>
      </w:r>
      <w:r w:rsidRPr="002102FF">
        <w:rPr>
          <w:color w:val="auto"/>
          <w:sz w:val="20"/>
        </w:rPr>
        <w:t xml:space="preserve"> related </w:t>
      </w:r>
      <w:r>
        <w:rPr>
          <w:rFonts w:cs="Arial"/>
          <w:color w:val="000000" w:themeColor="text1"/>
          <w:sz w:val="20"/>
        </w:rPr>
        <w:t>blog posts, by organization type, or role, and topic</w:t>
      </w:r>
    </w:p>
    <w:p w14:paraId="1A873C7D" w14:textId="379E84A7" w:rsidR="00DF24DF" w:rsidRPr="00957E61" w:rsidRDefault="00DF24DF" w:rsidP="00DF24DF">
      <w:pPr>
        <w:pStyle w:val="Default"/>
        <w:numPr>
          <w:ilvl w:val="0"/>
          <w:numId w:val="25"/>
        </w:numPr>
        <w:rPr>
          <w:rFonts w:cs="Arial"/>
          <w:color w:val="000000" w:themeColor="text1"/>
          <w:sz w:val="20"/>
        </w:rPr>
      </w:pPr>
      <w:r>
        <w:rPr>
          <w:color w:val="auto"/>
          <w:sz w:val="20"/>
        </w:rPr>
        <w:t xml:space="preserve">Displays related </w:t>
      </w:r>
      <w:r w:rsidR="00A52907">
        <w:rPr>
          <w:color w:val="auto"/>
          <w:sz w:val="20"/>
        </w:rPr>
        <w:t>products, by organization type, or role</w:t>
      </w:r>
    </w:p>
    <w:p w14:paraId="2C20DEF7" w14:textId="40B461E6" w:rsidR="00870AF8" w:rsidRPr="00870AF8" w:rsidRDefault="00DF24DF" w:rsidP="00870AF8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sz w:val="20"/>
          <w:lang w:eastAsia="zh-CN" w:bidi="th-TH"/>
        </w:rPr>
      </w:pPr>
      <w:r>
        <w:rPr>
          <w:color w:val="auto"/>
          <w:sz w:val="20"/>
        </w:rPr>
        <w:lastRenderedPageBreak/>
        <w:t xml:space="preserve">Sign up for newsletter </w:t>
      </w:r>
    </w:p>
    <w:p w14:paraId="06B948D3" w14:textId="77777777" w:rsidR="00870AF8" w:rsidRDefault="00870AF8" w:rsidP="00870AF8">
      <w:pPr>
        <w:pStyle w:val="Heading3"/>
        <w:rPr>
          <w:rStyle w:val="Heading2Char2Char"/>
          <w:rFonts w:cs="Arial"/>
        </w:rPr>
      </w:pPr>
    </w:p>
    <w:p w14:paraId="134CDD8B" w14:textId="7503293C" w:rsidR="00870AF8" w:rsidRDefault="00870AF8" w:rsidP="00870AF8">
      <w:pPr>
        <w:pStyle w:val="Heading3"/>
        <w:rPr>
          <w:rStyle w:val="Heading2Char2Char"/>
          <w:rFonts w:cs="Arial"/>
        </w:rPr>
      </w:pPr>
      <w:r>
        <w:rPr>
          <w:rStyle w:val="Heading2Char2Char"/>
          <w:rFonts w:cs="Arial"/>
        </w:rPr>
        <w:t xml:space="preserve">Careers </w:t>
      </w:r>
    </w:p>
    <w:p w14:paraId="680EA964" w14:textId="77777777" w:rsidR="00533646" w:rsidRPr="00533646" w:rsidRDefault="00533646" w:rsidP="00870AF8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 xml:space="preserve">Title </w:t>
      </w:r>
    </w:p>
    <w:p w14:paraId="775E0F47" w14:textId="15853D45" w:rsidR="00870AF8" w:rsidRPr="00533646" w:rsidRDefault="00870AF8" w:rsidP="00870AF8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 xml:space="preserve">Description </w:t>
      </w:r>
    </w:p>
    <w:p w14:paraId="35A371C9" w14:textId="423EDAB7" w:rsidR="00533646" w:rsidRPr="00F84A02" w:rsidRDefault="00533646" w:rsidP="00870AF8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 xml:space="preserve">Call to Action (browse jobs) </w:t>
      </w:r>
    </w:p>
    <w:p w14:paraId="4CA0AC25" w14:textId="77777777" w:rsidR="00870AF8" w:rsidRPr="00F84A02" w:rsidRDefault="00870AF8" w:rsidP="00870AF8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lang w:eastAsia="zh-CN" w:bidi="th-TH"/>
        </w:rPr>
      </w:pPr>
      <w:r w:rsidRPr="00595859">
        <w:rPr>
          <w:rFonts w:cs="Arial"/>
          <w:color w:val="000000" w:themeColor="text1"/>
          <w:sz w:val="20"/>
        </w:rPr>
        <w:t>Image</w:t>
      </w:r>
    </w:p>
    <w:p w14:paraId="4AF8F5F6" w14:textId="77777777" w:rsidR="00870AF8" w:rsidRPr="00533646" w:rsidRDefault="00870AF8" w:rsidP="00870AF8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Details</w:t>
      </w:r>
    </w:p>
    <w:p w14:paraId="15403B54" w14:textId="63BD281A" w:rsidR="00533646" w:rsidRPr="00533646" w:rsidRDefault="00533646" w:rsidP="00533646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Key Points</w:t>
      </w:r>
    </w:p>
    <w:p w14:paraId="4C00B522" w14:textId="4EA6CC81" w:rsidR="00870AF8" w:rsidRPr="00F84A02" w:rsidRDefault="00870AF8" w:rsidP="00870AF8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lang w:eastAsia="zh-CN" w:bidi="th-TH"/>
        </w:rPr>
      </w:pPr>
      <w:r w:rsidRPr="00595859">
        <w:rPr>
          <w:rFonts w:cs="Arial"/>
          <w:color w:val="000000" w:themeColor="text1"/>
          <w:sz w:val="20"/>
        </w:rPr>
        <w:t>Body Images</w:t>
      </w:r>
      <w:r w:rsidR="00533646">
        <w:rPr>
          <w:rFonts w:cs="Arial"/>
          <w:color w:val="000000" w:themeColor="text1"/>
          <w:sz w:val="20"/>
        </w:rPr>
        <w:t>/videos</w:t>
      </w:r>
    </w:p>
    <w:p w14:paraId="5231C03A" w14:textId="77777777" w:rsidR="00870AF8" w:rsidRDefault="00870AF8" w:rsidP="00870AF8">
      <w:pPr>
        <w:pStyle w:val="Default"/>
        <w:ind w:left="1440" w:firstLine="720"/>
        <w:rPr>
          <w:sz w:val="20"/>
        </w:rPr>
      </w:pPr>
    </w:p>
    <w:p w14:paraId="59A859F8" w14:textId="77777777" w:rsidR="00870AF8" w:rsidRPr="00C17D02" w:rsidRDefault="00870AF8" w:rsidP="00870AF8">
      <w:pPr>
        <w:pStyle w:val="Default"/>
        <w:ind w:left="1440" w:firstLine="720"/>
        <w:rPr>
          <w:sz w:val="20"/>
        </w:rPr>
      </w:pPr>
      <w:r>
        <w:rPr>
          <w:sz w:val="20"/>
        </w:rPr>
        <w:t>Tags</w:t>
      </w:r>
    </w:p>
    <w:p w14:paraId="669F6F36" w14:textId="77777777" w:rsidR="00870AF8" w:rsidRDefault="00870AF8" w:rsidP="00870AF8">
      <w:pPr>
        <w:pStyle w:val="Default"/>
        <w:rPr>
          <w:sz w:val="20"/>
        </w:rPr>
      </w:pPr>
    </w:p>
    <w:p w14:paraId="0D7A6A13" w14:textId="5B1A8DDC" w:rsidR="00870AF8" w:rsidRDefault="00B05771" w:rsidP="00870AF8">
      <w:pPr>
        <w:pStyle w:val="Default"/>
        <w:ind w:left="1440" w:firstLine="720"/>
        <w:rPr>
          <w:sz w:val="20"/>
        </w:rPr>
      </w:pPr>
      <w:r>
        <w:rPr>
          <w:sz w:val="20"/>
        </w:rPr>
        <w:t>Content Display Rules</w:t>
      </w:r>
      <w:r w:rsidR="00870AF8">
        <w:rPr>
          <w:sz w:val="20"/>
        </w:rPr>
        <w:t>:</w:t>
      </w:r>
    </w:p>
    <w:p w14:paraId="59B2E236" w14:textId="77777777" w:rsidR="00E87635" w:rsidRDefault="00E87635" w:rsidP="00E87635">
      <w:pPr>
        <w:pStyle w:val="Heading3"/>
        <w:rPr>
          <w:rStyle w:val="Heading2Char2Char"/>
          <w:rFonts w:cs="Arial"/>
        </w:rPr>
      </w:pPr>
    </w:p>
    <w:p w14:paraId="184577D0" w14:textId="5981FD3F" w:rsidR="00E87635" w:rsidRDefault="00E87635" w:rsidP="00E87635">
      <w:pPr>
        <w:pStyle w:val="Heading3"/>
        <w:rPr>
          <w:rStyle w:val="Heading2Char2Char"/>
          <w:rFonts w:cs="Arial"/>
        </w:rPr>
      </w:pPr>
      <w:r>
        <w:rPr>
          <w:rStyle w:val="Heading2Char2Char"/>
          <w:rFonts w:cs="Arial"/>
        </w:rPr>
        <w:t xml:space="preserve">Content Detail </w:t>
      </w:r>
    </w:p>
    <w:p w14:paraId="3C122D38" w14:textId="77777777" w:rsidR="00E87635" w:rsidRPr="00F84A02" w:rsidRDefault="00E87635" w:rsidP="00E87635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 w:rsidRPr="00595859">
        <w:rPr>
          <w:rFonts w:cs="Arial"/>
          <w:color w:val="000000" w:themeColor="text1"/>
          <w:sz w:val="20"/>
        </w:rPr>
        <w:t>Title</w:t>
      </w:r>
    </w:p>
    <w:p w14:paraId="205DA233" w14:textId="77777777" w:rsidR="00E87635" w:rsidRPr="00F84A02" w:rsidRDefault="00E87635" w:rsidP="00E87635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 xml:space="preserve">Description </w:t>
      </w:r>
    </w:p>
    <w:p w14:paraId="432444BC" w14:textId="77777777" w:rsidR="00E87635" w:rsidRPr="001E13AD" w:rsidRDefault="00E87635" w:rsidP="00E87635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Call to Action</w:t>
      </w:r>
    </w:p>
    <w:p w14:paraId="616DC1B4" w14:textId="77777777" w:rsidR="00E87635" w:rsidRPr="00F84A02" w:rsidRDefault="00E87635" w:rsidP="00E87635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lang w:eastAsia="zh-CN" w:bidi="th-TH"/>
        </w:rPr>
      </w:pPr>
      <w:r w:rsidRPr="00595859">
        <w:rPr>
          <w:rFonts w:cs="Arial"/>
          <w:color w:val="000000" w:themeColor="text1"/>
          <w:sz w:val="20"/>
        </w:rPr>
        <w:t>Image</w:t>
      </w:r>
    </w:p>
    <w:p w14:paraId="4AACF553" w14:textId="77777777" w:rsidR="00E87635" w:rsidRPr="00F84A02" w:rsidRDefault="00E87635" w:rsidP="00E87635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Details</w:t>
      </w:r>
    </w:p>
    <w:p w14:paraId="684C504F" w14:textId="77777777" w:rsidR="00E87635" w:rsidRPr="00F84A02" w:rsidRDefault="00E87635" w:rsidP="00E87635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lang w:eastAsia="zh-CN" w:bidi="th-TH"/>
        </w:rPr>
      </w:pPr>
      <w:r w:rsidRPr="00595859">
        <w:rPr>
          <w:rFonts w:cs="Arial"/>
          <w:color w:val="000000" w:themeColor="text1"/>
          <w:sz w:val="20"/>
        </w:rPr>
        <w:t>Body Images (Infographic/Other image)</w:t>
      </w:r>
    </w:p>
    <w:p w14:paraId="512A6971" w14:textId="77777777" w:rsidR="001C621A" w:rsidRPr="00870AF8" w:rsidRDefault="001C621A" w:rsidP="001C621A">
      <w:pPr>
        <w:pStyle w:val="Default"/>
        <w:numPr>
          <w:ilvl w:val="0"/>
          <w:numId w:val="25"/>
        </w:numPr>
        <w:rPr>
          <w:rFonts w:cs="Arial"/>
          <w:b/>
          <w:color w:val="000000" w:themeColor="text1"/>
          <w:sz w:val="20"/>
          <w:lang w:eastAsia="zh-CN" w:bidi="th-TH"/>
        </w:rPr>
      </w:pPr>
      <w:r>
        <w:rPr>
          <w:color w:val="auto"/>
          <w:sz w:val="20"/>
        </w:rPr>
        <w:t xml:space="preserve">Sign up for newsletter </w:t>
      </w:r>
    </w:p>
    <w:p w14:paraId="52B1DAC3" w14:textId="77777777" w:rsidR="00E87635" w:rsidRDefault="00E87635" w:rsidP="00E87635">
      <w:pPr>
        <w:pStyle w:val="Default"/>
        <w:ind w:left="1440" w:firstLine="720"/>
        <w:rPr>
          <w:sz w:val="20"/>
        </w:rPr>
      </w:pPr>
    </w:p>
    <w:p w14:paraId="0C22528B" w14:textId="77777777" w:rsidR="00E87635" w:rsidRPr="00C17D02" w:rsidRDefault="00E87635" w:rsidP="00E87635">
      <w:pPr>
        <w:pStyle w:val="Default"/>
        <w:ind w:left="1440" w:firstLine="720"/>
        <w:rPr>
          <w:sz w:val="20"/>
        </w:rPr>
      </w:pPr>
      <w:r>
        <w:rPr>
          <w:sz w:val="20"/>
        </w:rPr>
        <w:t>Tags</w:t>
      </w:r>
    </w:p>
    <w:p w14:paraId="1BC560F6" w14:textId="77777777" w:rsidR="00E87635" w:rsidRPr="00864D01" w:rsidRDefault="00E87635" w:rsidP="00E87635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Role(s)</w:t>
      </w:r>
    </w:p>
    <w:p w14:paraId="6189A1BF" w14:textId="23915403" w:rsidR="00864D01" w:rsidRPr="00F84A02" w:rsidRDefault="00864D01" w:rsidP="00E87635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Organization</w:t>
      </w:r>
      <w:r w:rsidR="00F31A5B">
        <w:rPr>
          <w:rFonts w:cs="Arial"/>
          <w:color w:val="000000" w:themeColor="text1"/>
          <w:sz w:val="20"/>
        </w:rPr>
        <w:t xml:space="preserve"> Type(s)</w:t>
      </w:r>
    </w:p>
    <w:p w14:paraId="69A74392" w14:textId="77777777" w:rsidR="00E87635" w:rsidRDefault="00E87635" w:rsidP="00E87635">
      <w:pPr>
        <w:pStyle w:val="Default"/>
        <w:rPr>
          <w:sz w:val="20"/>
        </w:rPr>
      </w:pPr>
    </w:p>
    <w:p w14:paraId="50D8328C" w14:textId="24C10930" w:rsidR="00E87635" w:rsidRDefault="00B05771" w:rsidP="00E87635">
      <w:pPr>
        <w:pStyle w:val="Default"/>
        <w:ind w:left="1440" w:firstLine="720"/>
        <w:rPr>
          <w:sz w:val="20"/>
        </w:rPr>
      </w:pPr>
      <w:r>
        <w:rPr>
          <w:sz w:val="20"/>
        </w:rPr>
        <w:t>Content Display Rules</w:t>
      </w:r>
      <w:r w:rsidR="00E87635">
        <w:rPr>
          <w:sz w:val="20"/>
        </w:rPr>
        <w:t>:</w:t>
      </w:r>
    </w:p>
    <w:p w14:paraId="1117FE07" w14:textId="0ECE7C61" w:rsidR="00E87635" w:rsidRDefault="00E87635" w:rsidP="00E87635">
      <w:pPr>
        <w:pStyle w:val="Default"/>
        <w:numPr>
          <w:ilvl w:val="0"/>
          <w:numId w:val="25"/>
        </w:numPr>
        <w:rPr>
          <w:rFonts w:cs="Arial"/>
          <w:color w:val="000000" w:themeColor="text1"/>
          <w:sz w:val="20"/>
        </w:rPr>
      </w:pPr>
      <w:r w:rsidRPr="002102FF">
        <w:rPr>
          <w:color w:val="auto"/>
          <w:sz w:val="20"/>
        </w:rPr>
        <w:t>Display</w:t>
      </w:r>
      <w:r>
        <w:rPr>
          <w:color w:val="auto"/>
          <w:sz w:val="20"/>
        </w:rPr>
        <w:t>s</w:t>
      </w:r>
      <w:r w:rsidRPr="002102FF">
        <w:rPr>
          <w:color w:val="auto"/>
          <w:sz w:val="20"/>
        </w:rPr>
        <w:t xml:space="preserve"> related </w:t>
      </w:r>
      <w:r>
        <w:rPr>
          <w:rFonts w:cs="Arial"/>
          <w:color w:val="000000" w:themeColor="text1"/>
          <w:sz w:val="20"/>
        </w:rPr>
        <w:t>stories, by organization type, or role</w:t>
      </w:r>
      <w:r w:rsidRPr="004A0EFF">
        <w:rPr>
          <w:rFonts w:cs="Arial"/>
          <w:color w:val="000000" w:themeColor="text1"/>
          <w:sz w:val="20"/>
        </w:rPr>
        <w:t xml:space="preserve"> </w:t>
      </w:r>
    </w:p>
    <w:p w14:paraId="60790BDD" w14:textId="3B97BA31" w:rsidR="00E87635" w:rsidRDefault="00E87635" w:rsidP="00E87635">
      <w:pPr>
        <w:pStyle w:val="Default"/>
        <w:numPr>
          <w:ilvl w:val="0"/>
          <w:numId w:val="25"/>
        </w:numPr>
        <w:rPr>
          <w:rFonts w:cs="Arial"/>
          <w:color w:val="000000" w:themeColor="text1"/>
          <w:sz w:val="20"/>
        </w:rPr>
      </w:pPr>
      <w:r w:rsidRPr="002102FF">
        <w:rPr>
          <w:color w:val="auto"/>
          <w:sz w:val="20"/>
        </w:rPr>
        <w:t>Display</w:t>
      </w:r>
      <w:r>
        <w:rPr>
          <w:color w:val="auto"/>
          <w:sz w:val="20"/>
        </w:rPr>
        <w:t>s</w:t>
      </w:r>
      <w:r w:rsidRPr="002102FF">
        <w:rPr>
          <w:color w:val="auto"/>
          <w:sz w:val="20"/>
        </w:rPr>
        <w:t xml:space="preserve"> related </w:t>
      </w:r>
      <w:r>
        <w:rPr>
          <w:rFonts w:cs="Arial"/>
          <w:color w:val="000000" w:themeColor="text1"/>
          <w:sz w:val="20"/>
        </w:rPr>
        <w:t>blog posts, by organization type, or role</w:t>
      </w:r>
    </w:p>
    <w:p w14:paraId="1EC8F567" w14:textId="30F18564" w:rsidR="00E87635" w:rsidRPr="00957E61" w:rsidRDefault="00E87635" w:rsidP="00E87635">
      <w:pPr>
        <w:pStyle w:val="Default"/>
        <w:numPr>
          <w:ilvl w:val="0"/>
          <w:numId w:val="25"/>
        </w:numPr>
        <w:rPr>
          <w:rFonts w:cs="Arial"/>
          <w:color w:val="000000" w:themeColor="text1"/>
          <w:sz w:val="20"/>
        </w:rPr>
      </w:pPr>
      <w:r>
        <w:rPr>
          <w:color w:val="auto"/>
          <w:sz w:val="20"/>
        </w:rPr>
        <w:t xml:space="preserve">Displays related </w:t>
      </w:r>
      <w:r w:rsidR="00864D01">
        <w:rPr>
          <w:color w:val="auto"/>
          <w:sz w:val="20"/>
        </w:rPr>
        <w:t>organization</w:t>
      </w:r>
      <w:r>
        <w:rPr>
          <w:color w:val="auto"/>
          <w:sz w:val="20"/>
        </w:rPr>
        <w:t>, by organization type</w:t>
      </w:r>
    </w:p>
    <w:p w14:paraId="26EDFDB2" w14:textId="4A918865" w:rsidR="00F31A5B" w:rsidRDefault="00F31A5B">
      <w:pPr>
        <w:spacing w:line="240" w:lineRule="auto"/>
        <w:ind w:left="0"/>
        <w:rPr>
          <w:rStyle w:val="Heading2CharChar"/>
          <w:rFonts w:cs="Arial"/>
          <w:color w:val="000000"/>
          <w:szCs w:val="24"/>
        </w:rPr>
      </w:pPr>
    </w:p>
    <w:p w14:paraId="4C2A5DA3" w14:textId="77777777" w:rsidR="00F31A5B" w:rsidRDefault="00F31A5B">
      <w:pPr>
        <w:spacing w:line="240" w:lineRule="auto"/>
        <w:ind w:left="0"/>
        <w:rPr>
          <w:rStyle w:val="Heading2CharChar"/>
          <w:rFonts w:cs="Arial"/>
          <w:color w:val="000000"/>
          <w:szCs w:val="24"/>
        </w:rPr>
      </w:pPr>
    </w:p>
    <w:p w14:paraId="73AF4AEE" w14:textId="3695ABD6" w:rsidR="00F31A5B" w:rsidRDefault="00F31A5B" w:rsidP="00F31A5B">
      <w:pPr>
        <w:pStyle w:val="Heading3"/>
        <w:rPr>
          <w:rStyle w:val="Heading2Char2Char"/>
          <w:rFonts w:cs="Arial"/>
        </w:rPr>
      </w:pPr>
      <w:r>
        <w:rPr>
          <w:rStyle w:val="Heading2Char2Char"/>
          <w:rFonts w:cs="Arial"/>
        </w:rPr>
        <w:t xml:space="preserve">FAQ </w:t>
      </w:r>
    </w:p>
    <w:p w14:paraId="26DA78CF" w14:textId="77777777" w:rsidR="00F31A5B" w:rsidRPr="00F84A02" w:rsidRDefault="00F31A5B" w:rsidP="00F31A5B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 w:rsidRPr="00595859">
        <w:rPr>
          <w:rFonts w:cs="Arial"/>
          <w:color w:val="000000" w:themeColor="text1"/>
          <w:sz w:val="20"/>
        </w:rPr>
        <w:t>Title</w:t>
      </w:r>
    </w:p>
    <w:p w14:paraId="145861BB" w14:textId="74C38B9E" w:rsidR="00F31A5B" w:rsidRPr="00F31A5B" w:rsidRDefault="00F31A5B" w:rsidP="00F31A5B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Description</w:t>
      </w:r>
    </w:p>
    <w:p w14:paraId="4F5B1864" w14:textId="4D687BDD" w:rsidR="00F31A5B" w:rsidRPr="00F31A5B" w:rsidRDefault="00F31A5B" w:rsidP="00F31A5B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 xml:space="preserve">Question Category </w:t>
      </w:r>
    </w:p>
    <w:p w14:paraId="6F0FD4ED" w14:textId="7A55A059" w:rsidR="00F31A5B" w:rsidRPr="00F31A5B" w:rsidRDefault="00F31A5B" w:rsidP="00F31A5B">
      <w:pPr>
        <w:pStyle w:val="Default"/>
        <w:numPr>
          <w:ilvl w:val="1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lastRenderedPageBreak/>
        <w:t>Question</w:t>
      </w:r>
    </w:p>
    <w:p w14:paraId="3C649930" w14:textId="7BA4EFDA" w:rsidR="00F31A5B" w:rsidRPr="00F31A5B" w:rsidRDefault="00F31A5B" w:rsidP="00F31A5B">
      <w:pPr>
        <w:pStyle w:val="Default"/>
        <w:numPr>
          <w:ilvl w:val="2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Answer</w:t>
      </w:r>
    </w:p>
    <w:p w14:paraId="4D35AD0A" w14:textId="77777777" w:rsidR="00F31A5B" w:rsidRPr="00C17D02" w:rsidRDefault="00F31A5B" w:rsidP="00F31A5B">
      <w:pPr>
        <w:pStyle w:val="Default"/>
        <w:ind w:left="1440" w:firstLine="720"/>
        <w:rPr>
          <w:sz w:val="20"/>
        </w:rPr>
      </w:pPr>
      <w:r>
        <w:rPr>
          <w:sz w:val="20"/>
        </w:rPr>
        <w:t>Tags</w:t>
      </w:r>
    </w:p>
    <w:p w14:paraId="1F3C24C3" w14:textId="77777777" w:rsidR="00F31A5B" w:rsidRPr="00F31A5B" w:rsidRDefault="00F31A5B" w:rsidP="00F31A5B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Role(s)</w:t>
      </w:r>
    </w:p>
    <w:p w14:paraId="268324C5" w14:textId="22081DBC" w:rsidR="00F31A5B" w:rsidRPr="00864D01" w:rsidRDefault="00F31A5B" w:rsidP="00F31A5B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Product Type(s)</w:t>
      </w:r>
    </w:p>
    <w:p w14:paraId="615B154B" w14:textId="40F58885" w:rsidR="00F31A5B" w:rsidRPr="00F84A02" w:rsidRDefault="00F31A5B" w:rsidP="00F31A5B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Organization Type(s)</w:t>
      </w:r>
    </w:p>
    <w:p w14:paraId="7E4CD0E2" w14:textId="77777777" w:rsidR="00F31A5B" w:rsidRDefault="00F31A5B" w:rsidP="00F31A5B">
      <w:pPr>
        <w:pStyle w:val="Default"/>
        <w:rPr>
          <w:sz w:val="20"/>
        </w:rPr>
      </w:pPr>
    </w:p>
    <w:p w14:paraId="63F66ADB" w14:textId="43F0E226" w:rsidR="00F31A5B" w:rsidRDefault="00B05771" w:rsidP="00F31A5B">
      <w:pPr>
        <w:pStyle w:val="Default"/>
        <w:ind w:left="1440" w:firstLine="720"/>
        <w:rPr>
          <w:sz w:val="20"/>
        </w:rPr>
      </w:pPr>
      <w:r>
        <w:rPr>
          <w:sz w:val="20"/>
        </w:rPr>
        <w:t>Content Display Rules</w:t>
      </w:r>
      <w:r w:rsidR="00F31A5B">
        <w:rPr>
          <w:sz w:val="20"/>
        </w:rPr>
        <w:t>:</w:t>
      </w:r>
    </w:p>
    <w:p w14:paraId="2CC62CE4" w14:textId="77777777" w:rsidR="00F31A5B" w:rsidRDefault="00F31A5B" w:rsidP="00F31A5B">
      <w:pPr>
        <w:spacing w:line="240" w:lineRule="auto"/>
        <w:ind w:left="0"/>
        <w:rPr>
          <w:rStyle w:val="Heading2CharChar"/>
          <w:rFonts w:cs="Arial"/>
          <w:color w:val="000000"/>
          <w:szCs w:val="24"/>
        </w:rPr>
      </w:pPr>
    </w:p>
    <w:p w14:paraId="0915FA81" w14:textId="77777777" w:rsidR="00E1395C" w:rsidRDefault="00E1395C" w:rsidP="009A251E">
      <w:pPr>
        <w:pStyle w:val="Default"/>
        <w:outlineLvl w:val="0"/>
        <w:rPr>
          <w:rStyle w:val="Heading2CharChar"/>
          <w:rFonts w:cs="Arial"/>
        </w:rPr>
      </w:pPr>
    </w:p>
    <w:p w14:paraId="503E6963" w14:textId="4D4BF7AE" w:rsidR="007947EE" w:rsidRDefault="007947EE" w:rsidP="007947EE">
      <w:pPr>
        <w:pStyle w:val="Heading3"/>
        <w:rPr>
          <w:rStyle w:val="Heading2Char2Char"/>
          <w:rFonts w:cs="Arial"/>
        </w:rPr>
      </w:pPr>
      <w:r>
        <w:rPr>
          <w:rStyle w:val="Heading2Char2Char"/>
          <w:rFonts w:cs="Arial"/>
        </w:rPr>
        <w:t xml:space="preserve">Financial Learning Center </w:t>
      </w:r>
    </w:p>
    <w:p w14:paraId="055DEDE9" w14:textId="77777777" w:rsidR="007947EE" w:rsidRPr="00F84A02" w:rsidRDefault="007947EE" w:rsidP="007947EE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 w:rsidRPr="00595859">
        <w:rPr>
          <w:rFonts w:cs="Arial"/>
          <w:color w:val="000000" w:themeColor="text1"/>
          <w:sz w:val="20"/>
        </w:rPr>
        <w:t>Title</w:t>
      </w:r>
    </w:p>
    <w:p w14:paraId="7F7CA92E" w14:textId="77777777" w:rsidR="007947EE" w:rsidRPr="007947EE" w:rsidRDefault="007947EE" w:rsidP="007947EE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Description</w:t>
      </w:r>
    </w:p>
    <w:p w14:paraId="76699F6E" w14:textId="3CDB7318" w:rsidR="007947EE" w:rsidRPr="00F31A5B" w:rsidRDefault="007947EE" w:rsidP="007947EE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Image</w:t>
      </w:r>
    </w:p>
    <w:p w14:paraId="6C7349FC" w14:textId="77777777" w:rsidR="007947EE" w:rsidRPr="00F31A5B" w:rsidRDefault="007947EE" w:rsidP="007947EE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 xml:space="preserve">Question Category </w:t>
      </w:r>
    </w:p>
    <w:p w14:paraId="1DEA478E" w14:textId="77777777" w:rsidR="007947EE" w:rsidRPr="00F31A5B" w:rsidRDefault="007947EE" w:rsidP="007947EE">
      <w:pPr>
        <w:pStyle w:val="Default"/>
        <w:numPr>
          <w:ilvl w:val="1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Question</w:t>
      </w:r>
    </w:p>
    <w:p w14:paraId="3FC7C191" w14:textId="77777777" w:rsidR="007947EE" w:rsidRPr="00F31A5B" w:rsidRDefault="007947EE" w:rsidP="007947EE">
      <w:pPr>
        <w:pStyle w:val="Default"/>
        <w:numPr>
          <w:ilvl w:val="2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Answer</w:t>
      </w:r>
    </w:p>
    <w:p w14:paraId="6D59AD3E" w14:textId="77777777" w:rsidR="007947EE" w:rsidRPr="00C17D02" w:rsidRDefault="007947EE" w:rsidP="007947EE">
      <w:pPr>
        <w:pStyle w:val="Default"/>
        <w:ind w:left="1440" w:firstLine="720"/>
        <w:rPr>
          <w:sz w:val="20"/>
        </w:rPr>
      </w:pPr>
      <w:r>
        <w:rPr>
          <w:sz w:val="20"/>
        </w:rPr>
        <w:t>Tags</w:t>
      </w:r>
    </w:p>
    <w:p w14:paraId="24580E00" w14:textId="77777777" w:rsidR="007947EE" w:rsidRPr="00F31A5B" w:rsidRDefault="007947EE" w:rsidP="007947EE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Role(s)</w:t>
      </w:r>
    </w:p>
    <w:p w14:paraId="611DCDD2" w14:textId="77777777" w:rsidR="007947EE" w:rsidRPr="00864D01" w:rsidRDefault="007947EE" w:rsidP="007947EE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Product Type(s)</w:t>
      </w:r>
    </w:p>
    <w:p w14:paraId="4F6DD77E" w14:textId="77777777" w:rsidR="007947EE" w:rsidRPr="00F84A02" w:rsidRDefault="007947EE" w:rsidP="007947EE">
      <w:pPr>
        <w:pStyle w:val="Default"/>
        <w:numPr>
          <w:ilvl w:val="0"/>
          <w:numId w:val="25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  <w:sz w:val="20"/>
        </w:rPr>
        <w:t>Organization Type(s)</w:t>
      </w:r>
    </w:p>
    <w:p w14:paraId="43F0CD52" w14:textId="77777777" w:rsidR="007947EE" w:rsidRDefault="007947EE" w:rsidP="007947EE">
      <w:pPr>
        <w:pStyle w:val="Default"/>
        <w:rPr>
          <w:sz w:val="20"/>
        </w:rPr>
      </w:pPr>
    </w:p>
    <w:p w14:paraId="0D7177A4" w14:textId="0B20AE00" w:rsidR="00376D9C" w:rsidRPr="00A27867" w:rsidRDefault="00B05771" w:rsidP="00A27867">
      <w:pPr>
        <w:pStyle w:val="Default"/>
        <w:ind w:left="1440" w:firstLine="720"/>
        <w:rPr>
          <w:rStyle w:val="Heading2CharChar"/>
          <w:b w:val="0"/>
          <w:sz w:val="20"/>
          <w:lang w:eastAsia="en-US" w:bidi="ar-SA"/>
        </w:rPr>
      </w:pPr>
      <w:r>
        <w:rPr>
          <w:sz w:val="20"/>
        </w:rPr>
        <w:t>Content Display Rules</w:t>
      </w:r>
      <w:r w:rsidR="007947EE">
        <w:rPr>
          <w:sz w:val="20"/>
        </w:rPr>
        <w:t>:</w:t>
      </w:r>
    </w:p>
    <w:p w14:paraId="66AE54F2" w14:textId="77777777" w:rsidR="00BB7F52" w:rsidRDefault="00BB7F52" w:rsidP="005C26C4">
      <w:pPr>
        <w:pStyle w:val="Default"/>
        <w:rPr>
          <w:rStyle w:val="Heading2CharChar"/>
          <w:rFonts w:cs="Arial"/>
        </w:rPr>
      </w:pPr>
    </w:p>
    <w:p w14:paraId="48FDC51E" w14:textId="77777777" w:rsidR="002B1DA3" w:rsidRPr="007D7B10" w:rsidRDefault="002B1DA3" w:rsidP="00F84A02">
      <w:pPr>
        <w:pStyle w:val="Heading3"/>
        <w:rPr>
          <w:rStyle w:val="Heading2CharChar"/>
          <w:rFonts w:cs="Arial"/>
        </w:rPr>
      </w:pPr>
      <w:r>
        <w:rPr>
          <w:rStyle w:val="Heading2CharChar"/>
          <w:rFonts w:cs="Arial"/>
        </w:rPr>
        <w:t>People</w:t>
      </w:r>
      <w:r w:rsidRPr="007D7B10">
        <w:rPr>
          <w:rStyle w:val="Heading2CharChar"/>
          <w:rFonts w:cs="Arial"/>
        </w:rPr>
        <w:t>:</w:t>
      </w:r>
    </w:p>
    <w:p w14:paraId="4A7FFDBE" w14:textId="77777777" w:rsidR="002B1DA3" w:rsidRPr="00F84A02" w:rsidRDefault="002B1DA3" w:rsidP="00F84A02">
      <w:pPr>
        <w:pStyle w:val="Default"/>
        <w:numPr>
          <w:ilvl w:val="0"/>
          <w:numId w:val="25"/>
        </w:numPr>
        <w:rPr>
          <w:rFonts w:cs="Arial"/>
          <w:sz w:val="20"/>
        </w:rPr>
      </w:pPr>
      <w:r w:rsidRPr="007D7B10">
        <w:rPr>
          <w:rFonts w:cs="Arial"/>
          <w:sz w:val="20"/>
        </w:rPr>
        <w:t>Headshot (Image)</w:t>
      </w:r>
    </w:p>
    <w:p w14:paraId="2B3646CE" w14:textId="77777777" w:rsidR="002B1DA3" w:rsidRPr="00F84A02" w:rsidRDefault="002B1DA3" w:rsidP="00F84A02">
      <w:pPr>
        <w:pStyle w:val="Default"/>
        <w:numPr>
          <w:ilvl w:val="0"/>
          <w:numId w:val="25"/>
        </w:numPr>
        <w:rPr>
          <w:rFonts w:cs="Arial"/>
          <w:sz w:val="20"/>
        </w:rPr>
      </w:pPr>
      <w:r w:rsidRPr="007D7B10">
        <w:rPr>
          <w:rFonts w:cs="Arial"/>
          <w:sz w:val="20"/>
        </w:rPr>
        <w:t>First name</w:t>
      </w:r>
    </w:p>
    <w:p w14:paraId="5C470C13" w14:textId="77777777" w:rsidR="002B1DA3" w:rsidRPr="00F84A02" w:rsidRDefault="002B1DA3" w:rsidP="00F84A02">
      <w:pPr>
        <w:pStyle w:val="Default"/>
        <w:numPr>
          <w:ilvl w:val="0"/>
          <w:numId w:val="25"/>
        </w:numPr>
        <w:rPr>
          <w:rFonts w:cs="Arial"/>
          <w:sz w:val="20"/>
        </w:rPr>
      </w:pPr>
      <w:r w:rsidRPr="007D7B10">
        <w:rPr>
          <w:rFonts w:cs="Arial"/>
          <w:sz w:val="20"/>
        </w:rPr>
        <w:t>Last name</w:t>
      </w:r>
    </w:p>
    <w:p w14:paraId="21ADCC86" w14:textId="77777777" w:rsidR="002B1DA3" w:rsidRPr="00F84A02" w:rsidRDefault="002B1DA3" w:rsidP="00F84A02">
      <w:pPr>
        <w:pStyle w:val="Default"/>
        <w:numPr>
          <w:ilvl w:val="0"/>
          <w:numId w:val="25"/>
        </w:numPr>
        <w:rPr>
          <w:rFonts w:cs="Arial"/>
          <w:sz w:val="20"/>
        </w:rPr>
      </w:pPr>
      <w:r>
        <w:rPr>
          <w:rFonts w:cs="Arial"/>
          <w:sz w:val="20"/>
        </w:rPr>
        <w:t>Title</w:t>
      </w:r>
    </w:p>
    <w:p w14:paraId="5C690760" w14:textId="1F360D14" w:rsidR="00535AF2" w:rsidRPr="00F84A02" w:rsidRDefault="00535AF2" w:rsidP="00F84A02">
      <w:pPr>
        <w:pStyle w:val="Default"/>
        <w:numPr>
          <w:ilvl w:val="0"/>
          <w:numId w:val="25"/>
        </w:numPr>
        <w:rPr>
          <w:rFonts w:cs="Arial"/>
          <w:color w:val="000000" w:themeColor="text1"/>
          <w:sz w:val="20"/>
        </w:rPr>
      </w:pPr>
      <w:r w:rsidRPr="007A7F4E">
        <w:rPr>
          <w:rFonts w:cs="Arial"/>
          <w:color w:val="000000" w:themeColor="text1"/>
          <w:sz w:val="20"/>
        </w:rPr>
        <w:t>Description</w:t>
      </w:r>
      <w:r w:rsidR="00702FCF">
        <w:rPr>
          <w:rFonts w:cs="Arial"/>
          <w:color w:val="000000" w:themeColor="text1"/>
          <w:sz w:val="20"/>
        </w:rPr>
        <w:t xml:space="preserve"> – Mini Bio</w:t>
      </w:r>
    </w:p>
    <w:p w14:paraId="73F27C0B" w14:textId="77777777" w:rsidR="002B1DA3" w:rsidRPr="00F84A02" w:rsidRDefault="002B1DA3" w:rsidP="00F84A02">
      <w:pPr>
        <w:pStyle w:val="Default"/>
        <w:numPr>
          <w:ilvl w:val="0"/>
          <w:numId w:val="25"/>
        </w:numPr>
        <w:rPr>
          <w:rFonts w:cs="Arial"/>
          <w:sz w:val="20"/>
        </w:rPr>
      </w:pPr>
      <w:r w:rsidRPr="007D7B10">
        <w:rPr>
          <w:rFonts w:cs="Arial"/>
          <w:sz w:val="20"/>
        </w:rPr>
        <w:t>Phone</w:t>
      </w:r>
    </w:p>
    <w:p w14:paraId="0BD06F08" w14:textId="178E6145" w:rsidR="003708A7" w:rsidRPr="00A27867" w:rsidRDefault="002B1DA3" w:rsidP="00A27867">
      <w:pPr>
        <w:pStyle w:val="Default"/>
        <w:numPr>
          <w:ilvl w:val="0"/>
          <w:numId w:val="25"/>
        </w:numPr>
        <w:rPr>
          <w:rFonts w:cs="Arial"/>
          <w:color w:val="000000" w:themeColor="text1"/>
          <w:sz w:val="20"/>
        </w:rPr>
      </w:pPr>
      <w:r w:rsidRPr="007D7B10">
        <w:rPr>
          <w:rFonts w:cs="Arial"/>
          <w:sz w:val="20"/>
        </w:rPr>
        <w:t>Email</w:t>
      </w:r>
    </w:p>
    <w:p w14:paraId="0A73F4EE" w14:textId="77777777" w:rsidR="00A27867" w:rsidRPr="00F84A02" w:rsidRDefault="00A27867" w:rsidP="00A27867">
      <w:pPr>
        <w:pStyle w:val="Default"/>
        <w:rPr>
          <w:rFonts w:cs="Arial"/>
          <w:color w:val="000000" w:themeColor="text1"/>
          <w:sz w:val="20"/>
        </w:rPr>
      </w:pPr>
    </w:p>
    <w:p w14:paraId="48C38620" w14:textId="77777777" w:rsidR="00540072" w:rsidRDefault="00540072" w:rsidP="00540072">
      <w:pPr>
        <w:pStyle w:val="Default"/>
        <w:rPr>
          <w:rFonts w:cs="Arial"/>
          <w:color w:val="000000" w:themeColor="text1"/>
          <w:sz w:val="20"/>
        </w:rPr>
      </w:pPr>
    </w:p>
    <w:p w14:paraId="0FFD55F1" w14:textId="77777777" w:rsidR="00215053" w:rsidRPr="00535AF2" w:rsidRDefault="00215053" w:rsidP="00702603">
      <w:pPr>
        <w:pStyle w:val="Default"/>
        <w:rPr>
          <w:rFonts w:cs="Arial"/>
          <w:color w:val="FF0000"/>
          <w:sz w:val="20"/>
        </w:rPr>
      </w:pPr>
    </w:p>
    <w:p w14:paraId="219C8A78" w14:textId="77777777" w:rsidR="009E6B0E" w:rsidRPr="00F84A02" w:rsidRDefault="009E6B0E" w:rsidP="009E6B0E">
      <w:pPr>
        <w:pStyle w:val="Default"/>
        <w:rPr>
          <w:rFonts w:cs="Arial"/>
          <w:color w:val="000000" w:themeColor="text1"/>
          <w:sz w:val="20"/>
        </w:rPr>
      </w:pPr>
    </w:p>
    <w:p w14:paraId="0D78CF46" w14:textId="77777777" w:rsidR="005B61AB" w:rsidRDefault="005B61AB" w:rsidP="005B61AB">
      <w:pPr>
        <w:pStyle w:val="Default"/>
        <w:rPr>
          <w:rFonts w:cs="Arial"/>
          <w:sz w:val="20"/>
        </w:rPr>
      </w:pPr>
    </w:p>
    <w:p w14:paraId="6EB47450" w14:textId="77777777" w:rsidR="00BB7F52" w:rsidRPr="002A0E13" w:rsidRDefault="00BB7F52" w:rsidP="005B61AB">
      <w:pPr>
        <w:pStyle w:val="Default"/>
        <w:rPr>
          <w:rStyle w:val="Heading2CharChar"/>
          <w:rFonts w:cs="Arial"/>
          <w:b w:val="0"/>
          <w:sz w:val="20"/>
          <w:lang w:eastAsia="en-US" w:bidi="ar-SA"/>
        </w:rPr>
      </w:pPr>
    </w:p>
    <w:p w14:paraId="1BDF10A2" w14:textId="77777777" w:rsidR="00F317EB" w:rsidRPr="002A0E13" w:rsidRDefault="00F317EB" w:rsidP="00F317EB">
      <w:pPr>
        <w:pStyle w:val="Default"/>
        <w:rPr>
          <w:rStyle w:val="Heading2CharChar"/>
          <w:rFonts w:cs="Arial"/>
          <w:b w:val="0"/>
          <w:sz w:val="20"/>
          <w:lang w:eastAsia="en-US" w:bidi="ar-SA"/>
        </w:rPr>
      </w:pPr>
    </w:p>
    <w:p w14:paraId="578DDC29" w14:textId="000F15E4" w:rsidR="00F317EB" w:rsidRPr="00A27867" w:rsidRDefault="00F317EB" w:rsidP="00F84A02">
      <w:pPr>
        <w:pStyle w:val="Heading2"/>
        <w:rPr>
          <w:rStyle w:val="Heading2CharChar"/>
          <w:rFonts w:cs="Arial"/>
          <w:b/>
          <w:color w:val="000000" w:themeColor="text1"/>
        </w:rPr>
      </w:pPr>
      <w:r w:rsidRPr="00A27867">
        <w:rPr>
          <w:rStyle w:val="Heading2CharChar"/>
          <w:rFonts w:cs="Arial"/>
          <w:b/>
          <w:color w:val="000000" w:themeColor="text1"/>
        </w:rPr>
        <w:lastRenderedPageBreak/>
        <w:t>Filters</w:t>
      </w:r>
      <w:r w:rsidR="00A27867">
        <w:rPr>
          <w:rStyle w:val="Heading2CharChar"/>
          <w:rFonts w:cs="Arial"/>
          <w:b/>
          <w:color w:val="000000" w:themeColor="text1"/>
        </w:rPr>
        <w:t xml:space="preserve"> &amp; Sorts</w:t>
      </w:r>
      <w:r w:rsidRPr="00A27867">
        <w:rPr>
          <w:rStyle w:val="Heading2CharChar"/>
          <w:rFonts w:cs="Arial"/>
          <w:b/>
          <w:color w:val="000000" w:themeColor="text1"/>
        </w:rPr>
        <w:t>:</w:t>
      </w:r>
    </w:p>
    <w:p w14:paraId="7843EB68" w14:textId="77777777" w:rsidR="00BB7F52" w:rsidRDefault="00BB7F52" w:rsidP="00BB7F52">
      <w:pPr>
        <w:pStyle w:val="Default"/>
        <w:rPr>
          <w:rStyle w:val="Heading2CharChar"/>
          <w:rFonts w:cs="Arial"/>
          <w:b w:val="0"/>
          <w:sz w:val="20"/>
          <w:szCs w:val="20"/>
        </w:rPr>
      </w:pPr>
      <w:r>
        <w:rPr>
          <w:rStyle w:val="Heading2CharChar"/>
          <w:rFonts w:cs="Arial"/>
          <w:b w:val="0"/>
          <w:sz w:val="20"/>
          <w:szCs w:val="20"/>
        </w:rPr>
        <w:t xml:space="preserve">The following describes the filters that will appear on specific pages of the site. </w:t>
      </w:r>
    </w:p>
    <w:p w14:paraId="60AADECE" w14:textId="77777777" w:rsidR="00BB7F52" w:rsidRPr="00F317EB" w:rsidRDefault="00BB7F52" w:rsidP="00F317EB">
      <w:pPr>
        <w:pStyle w:val="Default"/>
        <w:outlineLvl w:val="0"/>
        <w:rPr>
          <w:rStyle w:val="Heading2CharChar"/>
          <w:rFonts w:cs="Arial"/>
          <w:color w:val="000000" w:themeColor="text1"/>
        </w:rPr>
      </w:pPr>
    </w:p>
    <w:p w14:paraId="0B166241" w14:textId="252120CE" w:rsidR="00A27867" w:rsidRPr="007D7B10" w:rsidRDefault="00A27867" w:rsidP="00A27867">
      <w:pPr>
        <w:pStyle w:val="Heading3"/>
        <w:rPr>
          <w:rStyle w:val="Heading2CharChar"/>
          <w:rFonts w:cs="Arial"/>
        </w:rPr>
      </w:pPr>
      <w:r>
        <w:rPr>
          <w:rStyle w:val="Heading2CharChar"/>
          <w:rFonts w:cs="Arial"/>
        </w:rPr>
        <w:t>Blogs</w:t>
      </w:r>
      <w:r w:rsidRPr="007D7B10">
        <w:rPr>
          <w:rStyle w:val="Heading2CharChar"/>
          <w:rFonts w:cs="Arial"/>
        </w:rPr>
        <w:t>:</w:t>
      </w:r>
    </w:p>
    <w:p w14:paraId="6E2E9190" w14:textId="4A1CB818" w:rsidR="00A27867" w:rsidRPr="00A27867" w:rsidRDefault="00A27867" w:rsidP="00A27867">
      <w:pPr>
        <w:pStyle w:val="Default"/>
        <w:ind w:left="1440" w:firstLine="720"/>
        <w:rPr>
          <w:rStyle w:val="Heading2CharChar"/>
          <w:b w:val="0"/>
          <w:sz w:val="20"/>
          <w:lang w:eastAsia="en-US" w:bidi="ar-SA"/>
        </w:rPr>
      </w:pPr>
      <w:r>
        <w:rPr>
          <w:sz w:val="20"/>
        </w:rPr>
        <w:t>Filters</w:t>
      </w:r>
    </w:p>
    <w:p w14:paraId="0F8953FA" w14:textId="441016F6" w:rsidR="00A27867" w:rsidRPr="00A27867" w:rsidRDefault="00A27867" w:rsidP="00A27867">
      <w:pPr>
        <w:pStyle w:val="Default"/>
        <w:numPr>
          <w:ilvl w:val="0"/>
          <w:numId w:val="25"/>
        </w:numPr>
        <w:rPr>
          <w:rFonts w:cs="Arial"/>
          <w:sz w:val="20"/>
        </w:rPr>
      </w:pPr>
      <w:r>
        <w:rPr>
          <w:rFonts w:cs="Arial"/>
        </w:rPr>
        <w:t>Topic</w:t>
      </w:r>
    </w:p>
    <w:p w14:paraId="384DC026" w14:textId="1550BDEE" w:rsidR="00A27867" w:rsidRPr="00A27867" w:rsidRDefault="00A27867" w:rsidP="00A27867">
      <w:pPr>
        <w:pStyle w:val="Default"/>
        <w:numPr>
          <w:ilvl w:val="0"/>
          <w:numId w:val="25"/>
        </w:numPr>
        <w:rPr>
          <w:rFonts w:cs="Arial"/>
          <w:sz w:val="20"/>
        </w:rPr>
      </w:pPr>
      <w:r>
        <w:rPr>
          <w:rFonts w:cs="Arial"/>
        </w:rPr>
        <w:t>Organization Type</w:t>
      </w:r>
    </w:p>
    <w:p w14:paraId="0BAA6848" w14:textId="23A649E6" w:rsidR="00A27867" w:rsidRPr="00A27867" w:rsidRDefault="00A27867" w:rsidP="00A27867">
      <w:pPr>
        <w:pStyle w:val="Default"/>
        <w:ind w:left="2160"/>
        <w:rPr>
          <w:rStyle w:val="Heading2CharChar"/>
          <w:b w:val="0"/>
          <w:sz w:val="20"/>
          <w:lang w:eastAsia="en-US" w:bidi="ar-SA"/>
        </w:rPr>
      </w:pPr>
      <w:r>
        <w:rPr>
          <w:sz w:val="20"/>
        </w:rPr>
        <w:t>Sorts</w:t>
      </w:r>
    </w:p>
    <w:p w14:paraId="400A4905" w14:textId="77777777" w:rsidR="00A27867" w:rsidRPr="00A27867" w:rsidRDefault="00A27867" w:rsidP="00A27867">
      <w:pPr>
        <w:pStyle w:val="Default"/>
        <w:numPr>
          <w:ilvl w:val="0"/>
          <w:numId w:val="25"/>
        </w:numPr>
        <w:rPr>
          <w:rFonts w:cs="Arial"/>
          <w:sz w:val="20"/>
        </w:rPr>
      </w:pPr>
      <w:r>
        <w:rPr>
          <w:rFonts w:cs="Arial"/>
          <w:sz w:val="20"/>
        </w:rPr>
        <w:t xml:space="preserve">Most Recent </w:t>
      </w:r>
    </w:p>
    <w:p w14:paraId="6ABD098D" w14:textId="617ED2A2" w:rsidR="00A27867" w:rsidRPr="00A27867" w:rsidRDefault="00A27867" w:rsidP="00A27867">
      <w:pPr>
        <w:pStyle w:val="Default"/>
        <w:numPr>
          <w:ilvl w:val="0"/>
          <w:numId w:val="25"/>
        </w:numPr>
        <w:rPr>
          <w:rFonts w:cs="Arial"/>
          <w:sz w:val="20"/>
        </w:rPr>
      </w:pPr>
      <w:r>
        <w:rPr>
          <w:rFonts w:cs="Arial"/>
          <w:sz w:val="20"/>
        </w:rPr>
        <w:t xml:space="preserve">Most Popular (read, &amp; shared) </w:t>
      </w:r>
    </w:p>
    <w:p w14:paraId="1487B8DE" w14:textId="77777777" w:rsidR="00FC57F5" w:rsidRDefault="00FC57F5" w:rsidP="002B509B">
      <w:pPr>
        <w:pStyle w:val="Default"/>
        <w:rPr>
          <w:rFonts w:cs="Arial"/>
          <w:sz w:val="20"/>
        </w:rPr>
      </w:pPr>
    </w:p>
    <w:p w14:paraId="183743E6" w14:textId="77777777" w:rsidR="00A27867" w:rsidRDefault="00A27867" w:rsidP="002B509B">
      <w:pPr>
        <w:pStyle w:val="Default"/>
        <w:rPr>
          <w:rFonts w:cs="Arial"/>
          <w:sz w:val="20"/>
        </w:rPr>
      </w:pPr>
    </w:p>
    <w:p w14:paraId="1B7B323B" w14:textId="6969E1C9" w:rsidR="00A27867" w:rsidRPr="007D7B10" w:rsidRDefault="00A27867" w:rsidP="00A27867">
      <w:pPr>
        <w:pStyle w:val="Heading3"/>
        <w:rPr>
          <w:rStyle w:val="Heading2CharChar"/>
          <w:rFonts w:cs="Arial"/>
        </w:rPr>
      </w:pPr>
      <w:r>
        <w:rPr>
          <w:rStyle w:val="Heading2CharChar"/>
          <w:rFonts w:cs="Arial"/>
        </w:rPr>
        <w:t>Branch Locations</w:t>
      </w:r>
      <w:r w:rsidRPr="007D7B10">
        <w:rPr>
          <w:rStyle w:val="Heading2CharChar"/>
          <w:rFonts w:cs="Arial"/>
        </w:rPr>
        <w:t>:</w:t>
      </w:r>
    </w:p>
    <w:p w14:paraId="6042CFCF" w14:textId="77777777" w:rsidR="00A27867" w:rsidRPr="00A27867" w:rsidRDefault="00A27867" w:rsidP="00A27867">
      <w:pPr>
        <w:pStyle w:val="Default"/>
        <w:ind w:left="1440" w:firstLine="720"/>
        <w:rPr>
          <w:rStyle w:val="Heading2CharChar"/>
          <w:b w:val="0"/>
          <w:sz w:val="20"/>
          <w:lang w:eastAsia="en-US" w:bidi="ar-SA"/>
        </w:rPr>
      </w:pPr>
      <w:r>
        <w:rPr>
          <w:sz w:val="20"/>
        </w:rPr>
        <w:t>Filters</w:t>
      </w:r>
    </w:p>
    <w:p w14:paraId="263E616A" w14:textId="668E52EF" w:rsidR="00512485" w:rsidRDefault="00A27867" w:rsidP="00A27867">
      <w:pPr>
        <w:pStyle w:val="Default"/>
        <w:numPr>
          <w:ilvl w:val="0"/>
          <w:numId w:val="2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Address or </w:t>
      </w:r>
      <w:r w:rsidRPr="00A27867">
        <w:rPr>
          <w:rFonts w:cs="Arial"/>
          <w:sz w:val="20"/>
          <w:szCs w:val="20"/>
        </w:rPr>
        <w:t>Zip Code</w:t>
      </w:r>
    </w:p>
    <w:p w14:paraId="4DB758EB" w14:textId="77777777" w:rsidR="00A27867" w:rsidRDefault="00A27867" w:rsidP="00A27867">
      <w:pPr>
        <w:pStyle w:val="Default"/>
        <w:rPr>
          <w:rFonts w:cs="Arial"/>
          <w:sz w:val="20"/>
          <w:szCs w:val="20"/>
        </w:rPr>
      </w:pPr>
    </w:p>
    <w:p w14:paraId="1B34A04E" w14:textId="77777777" w:rsidR="00A27867" w:rsidRDefault="00A27867" w:rsidP="00A27867">
      <w:pPr>
        <w:pStyle w:val="Default"/>
        <w:rPr>
          <w:rFonts w:cs="Arial"/>
          <w:sz w:val="20"/>
          <w:szCs w:val="20"/>
        </w:rPr>
      </w:pPr>
    </w:p>
    <w:p w14:paraId="541F3962" w14:textId="7E1B1F49" w:rsidR="00A27867" w:rsidRPr="007D7B10" w:rsidRDefault="00A27867" w:rsidP="00A27867">
      <w:pPr>
        <w:pStyle w:val="Heading3"/>
        <w:rPr>
          <w:rStyle w:val="Heading2CharChar"/>
          <w:rFonts w:cs="Arial"/>
        </w:rPr>
      </w:pPr>
      <w:r>
        <w:rPr>
          <w:rStyle w:val="Heading2CharChar"/>
          <w:rFonts w:cs="Arial"/>
        </w:rPr>
        <w:t>ATM Locations</w:t>
      </w:r>
      <w:r w:rsidRPr="007D7B10">
        <w:rPr>
          <w:rStyle w:val="Heading2CharChar"/>
          <w:rFonts w:cs="Arial"/>
        </w:rPr>
        <w:t>:</w:t>
      </w:r>
    </w:p>
    <w:p w14:paraId="4CE93CD4" w14:textId="77777777" w:rsidR="00A27867" w:rsidRPr="00A27867" w:rsidRDefault="00A27867" w:rsidP="00A27867">
      <w:pPr>
        <w:pStyle w:val="Default"/>
        <w:ind w:left="1440" w:firstLine="720"/>
        <w:rPr>
          <w:rStyle w:val="Heading2CharChar"/>
          <w:b w:val="0"/>
          <w:sz w:val="20"/>
          <w:lang w:eastAsia="en-US" w:bidi="ar-SA"/>
        </w:rPr>
      </w:pPr>
      <w:r>
        <w:rPr>
          <w:sz w:val="20"/>
        </w:rPr>
        <w:t>Filters</w:t>
      </w:r>
    </w:p>
    <w:p w14:paraId="2ACF7978" w14:textId="7FD453D5" w:rsidR="00A27867" w:rsidRDefault="00A27867" w:rsidP="00A27867">
      <w:pPr>
        <w:pStyle w:val="Default"/>
        <w:numPr>
          <w:ilvl w:val="0"/>
          <w:numId w:val="2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Address or </w:t>
      </w:r>
      <w:r w:rsidRPr="00A27867">
        <w:rPr>
          <w:rFonts w:cs="Arial"/>
          <w:sz w:val="20"/>
          <w:szCs w:val="20"/>
        </w:rPr>
        <w:t>Zip Code</w:t>
      </w:r>
    </w:p>
    <w:p w14:paraId="0A1148B7" w14:textId="77777777" w:rsidR="00A27867" w:rsidRDefault="00A27867" w:rsidP="00A27867">
      <w:pPr>
        <w:pStyle w:val="Default"/>
        <w:rPr>
          <w:rFonts w:cs="Arial"/>
          <w:sz w:val="20"/>
          <w:szCs w:val="20"/>
        </w:rPr>
      </w:pPr>
    </w:p>
    <w:p w14:paraId="1157816C" w14:textId="77777777" w:rsidR="00A27867" w:rsidRDefault="00A27867" w:rsidP="00A27867">
      <w:pPr>
        <w:pStyle w:val="Default"/>
        <w:rPr>
          <w:rFonts w:cs="Arial"/>
          <w:sz w:val="20"/>
          <w:szCs w:val="20"/>
        </w:rPr>
      </w:pPr>
    </w:p>
    <w:p w14:paraId="11FD2182" w14:textId="4712E0A4" w:rsidR="00A27867" w:rsidRPr="007D7B10" w:rsidRDefault="00A27867" w:rsidP="00A27867">
      <w:pPr>
        <w:pStyle w:val="Heading3"/>
        <w:rPr>
          <w:rStyle w:val="Heading2CharChar"/>
          <w:rFonts w:cs="Arial"/>
        </w:rPr>
      </w:pPr>
      <w:r>
        <w:rPr>
          <w:rStyle w:val="Heading2CharChar"/>
          <w:rFonts w:cs="Arial"/>
        </w:rPr>
        <w:t>Case Studies</w:t>
      </w:r>
      <w:r w:rsidRPr="007D7B10">
        <w:rPr>
          <w:rStyle w:val="Heading2CharChar"/>
          <w:rFonts w:cs="Arial"/>
        </w:rPr>
        <w:t>:</w:t>
      </w:r>
    </w:p>
    <w:p w14:paraId="36FB2855" w14:textId="77777777" w:rsidR="00A27867" w:rsidRPr="00A27867" w:rsidRDefault="00A27867" w:rsidP="00A27867">
      <w:pPr>
        <w:pStyle w:val="Default"/>
        <w:ind w:left="1440" w:firstLine="720"/>
        <w:rPr>
          <w:rStyle w:val="Heading2CharChar"/>
          <w:b w:val="0"/>
          <w:sz w:val="20"/>
          <w:lang w:eastAsia="en-US" w:bidi="ar-SA"/>
        </w:rPr>
      </w:pPr>
      <w:r>
        <w:rPr>
          <w:sz w:val="20"/>
        </w:rPr>
        <w:t>Filters</w:t>
      </w:r>
    </w:p>
    <w:p w14:paraId="5C470FE1" w14:textId="77777777" w:rsidR="00A27867" w:rsidRPr="00A27867" w:rsidRDefault="00A27867" w:rsidP="00A27867">
      <w:pPr>
        <w:pStyle w:val="Default"/>
        <w:numPr>
          <w:ilvl w:val="0"/>
          <w:numId w:val="25"/>
        </w:numPr>
        <w:rPr>
          <w:rFonts w:cs="Arial"/>
          <w:sz w:val="20"/>
        </w:rPr>
      </w:pPr>
      <w:r>
        <w:rPr>
          <w:rFonts w:cs="Arial"/>
        </w:rPr>
        <w:t>Topic</w:t>
      </w:r>
    </w:p>
    <w:p w14:paraId="2D392420" w14:textId="77777777" w:rsidR="00A27867" w:rsidRPr="00A27867" w:rsidRDefault="00A27867" w:rsidP="00A27867">
      <w:pPr>
        <w:pStyle w:val="Default"/>
        <w:numPr>
          <w:ilvl w:val="0"/>
          <w:numId w:val="25"/>
        </w:numPr>
        <w:rPr>
          <w:rFonts w:cs="Arial"/>
          <w:sz w:val="20"/>
        </w:rPr>
      </w:pPr>
      <w:r>
        <w:rPr>
          <w:rFonts w:cs="Arial"/>
        </w:rPr>
        <w:t>Organization Type</w:t>
      </w:r>
    </w:p>
    <w:p w14:paraId="042B9CFF" w14:textId="77777777" w:rsidR="00A27867" w:rsidRPr="00A27867" w:rsidRDefault="00A27867" w:rsidP="00A27867">
      <w:pPr>
        <w:pStyle w:val="Default"/>
        <w:ind w:left="2160"/>
        <w:rPr>
          <w:rStyle w:val="Heading2CharChar"/>
          <w:b w:val="0"/>
          <w:sz w:val="20"/>
          <w:lang w:eastAsia="en-US" w:bidi="ar-SA"/>
        </w:rPr>
      </w:pPr>
      <w:r>
        <w:rPr>
          <w:sz w:val="20"/>
        </w:rPr>
        <w:t>Sorts</w:t>
      </w:r>
    </w:p>
    <w:p w14:paraId="3A40C5B3" w14:textId="77777777" w:rsidR="00A27867" w:rsidRDefault="00A27867" w:rsidP="00A27867">
      <w:pPr>
        <w:pStyle w:val="Default"/>
        <w:numPr>
          <w:ilvl w:val="0"/>
          <w:numId w:val="25"/>
        </w:numPr>
        <w:rPr>
          <w:rFonts w:cs="Arial"/>
          <w:sz w:val="20"/>
        </w:rPr>
      </w:pPr>
      <w:r>
        <w:rPr>
          <w:rFonts w:cs="Arial"/>
          <w:sz w:val="20"/>
        </w:rPr>
        <w:t>A-Z</w:t>
      </w:r>
    </w:p>
    <w:p w14:paraId="65DE3A25" w14:textId="77777777" w:rsidR="00A27867" w:rsidRDefault="00A27867" w:rsidP="00A27867">
      <w:pPr>
        <w:pStyle w:val="Default"/>
        <w:numPr>
          <w:ilvl w:val="0"/>
          <w:numId w:val="25"/>
        </w:numPr>
        <w:rPr>
          <w:rFonts w:cs="Arial"/>
          <w:sz w:val="20"/>
        </w:rPr>
      </w:pPr>
      <w:r>
        <w:rPr>
          <w:rFonts w:cs="Arial"/>
          <w:sz w:val="20"/>
        </w:rPr>
        <w:t>Z-A</w:t>
      </w:r>
    </w:p>
    <w:p w14:paraId="18328D0D" w14:textId="196991CF" w:rsidR="00A27867" w:rsidRPr="00A27867" w:rsidRDefault="00A27867" w:rsidP="00A27867">
      <w:pPr>
        <w:pStyle w:val="Default"/>
        <w:numPr>
          <w:ilvl w:val="0"/>
          <w:numId w:val="25"/>
        </w:numPr>
        <w:rPr>
          <w:rFonts w:cs="Arial"/>
          <w:sz w:val="20"/>
        </w:rPr>
      </w:pPr>
      <w:r>
        <w:rPr>
          <w:rFonts w:cs="Arial"/>
          <w:sz w:val="20"/>
        </w:rPr>
        <w:t xml:space="preserve">Most Recent </w:t>
      </w:r>
    </w:p>
    <w:p w14:paraId="6659D7DA" w14:textId="77777777" w:rsidR="00A27867" w:rsidRPr="00A27867" w:rsidRDefault="00A27867" w:rsidP="00A27867">
      <w:pPr>
        <w:pStyle w:val="Default"/>
        <w:numPr>
          <w:ilvl w:val="0"/>
          <w:numId w:val="25"/>
        </w:numPr>
        <w:rPr>
          <w:rFonts w:cs="Arial"/>
          <w:sz w:val="20"/>
        </w:rPr>
      </w:pPr>
      <w:r>
        <w:rPr>
          <w:rFonts w:cs="Arial"/>
          <w:sz w:val="20"/>
        </w:rPr>
        <w:t xml:space="preserve">Most Popular (read, &amp; shared) </w:t>
      </w:r>
    </w:p>
    <w:p w14:paraId="1FBAC5E0" w14:textId="77777777" w:rsidR="00A27867" w:rsidRDefault="00A27867" w:rsidP="00A27867">
      <w:pPr>
        <w:pStyle w:val="Default"/>
        <w:rPr>
          <w:rFonts w:cs="Arial"/>
          <w:sz w:val="20"/>
        </w:rPr>
      </w:pPr>
    </w:p>
    <w:p w14:paraId="26B89371" w14:textId="77777777" w:rsidR="00A27867" w:rsidRDefault="00A27867" w:rsidP="00A27867">
      <w:pPr>
        <w:pStyle w:val="Default"/>
        <w:rPr>
          <w:rFonts w:cs="Arial"/>
          <w:sz w:val="20"/>
          <w:szCs w:val="20"/>
        </w:rPr>
      </w:pPr>
    </w:p>
    <w:p w14:paraId="1E3C060E" w14:textId="20929233" w:rsidR="00A27867" w:rsidRPr="007D7B10" w:rsidRDefault="00A27867" w:rsidP="00A27867">
      <w:pPr>
        <w:pStyle w:val="Heading3"/>
        <w:rPr>
          <w:rStyle w:val="Heading2CharChar"/>
          <w:rFonts w:cs="Arial"/>
        </w:rPr>
      </w:pPr>
      <w:r>
        <w:rPr>
          <w:rStyle w:val="Heading2CharChar"/>
          <w:rFonts w:cs="Arial"/>
        </w:rPr>
        <w:t>Clients</w:t>
      </w:r>
      <w:r w:rsidRPr="007D7B10">
        <w:rPr>
          <w:rStyle w:val="Heading2CharChar"/>
          <w:rFonts w:cs="Arial"/>
        </w:rPr>
        <w:t>:</w:t>
      </w:r>
    </w:p>
    <w:p w14:paraId="7FC110A9" w14:textId="77777777" w:rsidR="00A27867" w:rsidRPr="00A27867" w:rsidRDefault="00A27867" w:rsidP="00A27867">
      <w:pPr>
        <w:pStyle w:val="Default"/>
        <w:ind w:left="1440" w:firstLine="720"/>
        <w:rPr>
          <w:rStyle w:val="Heading2CharChar"/>
          <w:b w:val="0"/>
          <w:sz w:val="20"/>
          <w:lang w:eastAsia="en-US" w:bidi="ar-SA"/>
        </w:rPr>
      </w:pPr>
      <w:r>
        <w:rPr>
          <w:sz w:val="20"/>
        </w:rPr>
        <w:t>Filters</w:t>
      </w:r>
    </w:p>
    <w:p w14:paraId="018DB272" w14:textId="4DA39DF3" w:rsidR="00A27867" w:rsidRDefault="00A27867" w:rsidP="00A27867">
      <w:pPr>
        <w:pStyle w:val="Default"/>
        <w:numPr>
          <w:ilvl w:val="0"/>
          <w:numId w:val="25"/>
        </w:numPr>
        <w:rPr>
          <w:rFonts w:cs="Arial"/>
          <w:sz w:val="20"/>
        </w:rPr>
      </w:pPr>
      <w:r>
        <w:rPr>
          <w:rFonts w:cs="Arial"/>
        </w:rPr>
        <w:t>Organization Type</w:t>
      </w:r>
      <w:r w:rsidRPr="00A27867">
        <w:rPr>
          <w:rFonts w:cs="Arial"/>
          <w:sz w:val="20"/>
        </w:rPr>
        <w:t xml:space="preserve"> </w:t>
      </w:r>
    </w:p>
    <w:p w14:paraId="5483A0BA" w14:textId="77777777" w:rsidR="00A27867" w:rsidRDefault="00A27867" w:rsidP="00A27867">
      <w:pPr>
        <w:pStyle w:val="Default"/>
        <w:rPr>
          <w:rFonts w:cs="Arial"/>
          <w:sz w:val="20"/>
        </w:rPr>
      </w:pPr>
    </w:p>
    <w:p w14:paraId="7017FD4F" w14:textId="77777777" w:rsidR="00A27867" w:rsidRPr="007D7B10" w:rsidRDefault="00A27867" w:rsidP="00A27867">
      <w:pPr>
        <w:pStyle w:val="Heading3"/>
        <w:rPr>
          <w:rStyle w:val="Heading2CharChar"/>
          <w:rFonts w:cs="Arial"/>
        </w:rPr>
      </w:pPr>
      <w:r>
        <w:rPr>
          <w:rStyle w:val="Heading2CharChar"/>
          <w:rFonts w:cs="Arial"/>
        </w:rPr>
        <w:t>Case Studies</w:t>
      </w:r>
      <w:r w:rsidRPr="007D7B10">
        <w:rPr>
          <w:rStyle w:val="Heading2CharChar"/>
          <w:rFonts w:cs="Arial"/>
        </w:rPr>
        <w:t>:</w:t>
      </w:r>
    </w:p>
    <w:p w14:paraId="635DB99B" w14:textId="77777777" w:rsidR="00A27867" w:rsidRPr="00A27867" w:rsidRDefault="00A27867" w:rsidP="00A27867">
      <w:pPr>
        <w:pStyle w:val="Default"/>
        <w:ind w:left="1440" w:firstLine="720"/>
        <w:rPr>
          <w:rStyle w:val="Heading2CharChar"/>
          <w:b w:val="0"/>
          <w:sz w:val="20"/>
          <w:lang w:eastAsia="en-US" w:bidi="ar-SA"/>
        </w:rPr>
      </w:pPr>
      <w:r>
        <w:rPr>
          <w:sz w:val="20"/>
        </w:rPr>
        <w:t>Filters</w:t>
      </w:r>
    </w:p>
    <w:p w14:paraId="2BC90DD5" w14:textId="77777777" w:rsidR="00A27867" w:rsidRPr="00A27867" w:rsidRDefault="00A27867" w:rsidP="008C0E89">
      <w:pPr>
        <w:pStyle w:val="Default"/>
        <w:numPr>
          <w:ilvl w:val="0"/>
          <w:numId w:val="25"/>
        </w:numPr>
        <w:rPr>
          <w:rFonts w:cs="Arial"/>
          <w:sz w:val="20"/>
          <w:szCs w:val="20"/>
        </w:rPr>
      </w:pPr>
      <w:r w:rsidRPr="00A27867">
        <w:rPr>
          <w:rFonts w:cs="Arial"/>
          <w:sz w:val="20"/>
          <w:szCs w:val="20"/>
        </w:rPr>
        <w:t>Topic</w:t>
      </w:r>
    </w:p>
    <w:p w14:paraId="1E030A72" w14:textId="2912808D" w:rsidR="00A27867" w:rsidRPr="00A27867" w:rsidRDefault="00A27867" w:rsidP="008C0E89">
      <w:pPr>
        <w:pStyle w:val="Default"/>
        <w:numPr>
          <w:ilvl w:val="0"/>
          <w:numId w:val="25"/>
        </w:numPr>
        <w:rPr>
          <w:rFonts w:cs="Arial"/>
          <w:sz w:val="20"/>
          <w:szCs w:val="20"/>
        </w:rPr>
      </w:pPr>
      <w:r w:rsidRPr="00A27867">
        <w:rPr>
          <w:rFonts w:cs="Arial"/>
          <w:sz w:val="20"/>
          <w:szCs w:val="20"/>
        </w:rPr>
        <w:t>Media Type: News Types</w:t>
      </w:r>
    </w:p>
    <w:p w14:paraId="125EE54E" w14:textId="75B48017" w:rsidR="00A27867" w:rsidRPr="00A27867" w:rsidRDefault="00A27867" w:rsidP="008C0E89">
      <w:pPr>
        <w:pStyle w:val="Default"/>
        <w:numPr>
          <w:ilvl w:val="0"/>
          <w:numId w:val="25"/>
        </w:numPr>
        <w:rPr>
          <w:rFonts w:cs="Arial"/>
          <w:sz w:val="20"/>
          <w:szCs w:val="20"/>
        </w:rPr>
      </w:pPr>
      <w:r w:rsidRPr="00A27867">
        <w:rPr>
          <w:rFonts w:cs="Arial"/>
          <w:sz w:val="20"/>
          <w:szCs w:val="20"/>
        </w:rPr>
        <w:t>Organization Type</w:t>
      </w:r>
    </w:p>
    <w:p w14:paraId="5D8F8BF8" w14:textId="77777777" w:rsidR="00A27867" w:rsidRPr="00A27867" w:rsidRDefault="00A27867" w:rsidP="00A27867">
      <w:pPr>
        <w:pStyle w:val="Default"/>
        <w:ind w:left="2160"/>
        <w:rPr>
          <w:rStyle w:val="Heading2CharChar"/>
          <w:b w:val="0"/>
          <w:sz w:val="20"/>
          <w:szCs w:val="20"/>
          <w:lang w:eastAsia="en-US" w:bidi="ar-SA"/>
        </w:rPr>
      </w:pPr>
      <w:r w:rsidRPr="00A27867">
        <w:rPr>
          <w:sz w:val="20"/>
          <w:szCs w:val="20"/>
        </w:rPr>
        <w:t>Sorts</w:t>
      </w:r>
    </w:p>
    <w:p w14:paraId="3880ABBD" w14:textId="77777777" w:rsidR="00A27867" w:rsidRPr="00A27867" w:rsidRDefault="00A27867" w:rsidP="00A27867">
      <w:pPr>
        <w:pStyle w:val="Default"/>
        <w:numPr>
          <w:ilvl w:val="0"/>
          <w:numId w:val="25"/>
        </w:numPr>
        <w:rPr>
          <w:rFonts w:cs="Arial"/>
          <w:sz w:val="20"/>
          <w:szCs w:val="20"/>
        </w:rPr>
      </w:pPr>
      <w:r w:rsidRPr="00A27867">
        <w:rPr>
          <w:rFonts w:cs="Arial"/>
          <w:sz w:val="20"/>
          <w:szCs w:val="20"/>
        </w:rPr>
        <w:t xml:space="preserve">Most Recent </w:t>
      </w:r>
    </w:p>
    <w:p w14:paraId="3B4936F8" w14:textId="77777777" w:rsidR="00A27867" w:rsidRPr="00A27867" w:rsidRDefault="00A27867" w:rsidP="00A27867">
      <w:pPr>
        <w:pStyle w:val="Default"/>
        <w:numPr>
          <w:ilvl w:val="0"/>
          <w:numId w:val="25"/>
        </w:numPr>
        <w:rPr>
          <w:rFonts w:cs="Arial"/>
          <w:sz w:val="20"/>
          <w:szCs w:val="20"/>
        </w:rPr>
      </w:pPr>
      <w:r w:rsidRPr="00A27867">
        <w:rPr>
          <w:rFonts w:cs="Arial"/>
          <w:sz w:val="20"/>
          <w:szCs w:val="20"/>
        </w:rPr>
        <w:t xml:space="preserve">Most Popular (read, &amp; shared) </w:t>
      </w:r>
    </w:p>
    <w:p w14:paraId="58B9EF23" w14:textId="77777777" w:rsidR="00A27867" w:rsidRPr="00A27867" w:rsidRDefault="00A27867" w:rsidP="00A27867">
      <w:pPr>
        <w:pStyle w:val="Default"/>
        <w:rPr>
          <w:rFonts w:cs="Arial"/>
          <w:sz w:val="20"/>
        </w:rPr>
      </w:pPr>
    </w:p>
    <w:p w14:paraId="34036780" w14:textId="77777777" w:rsidR="00A27867" w:rsidRDefault="00A27867" w:rsidP="00A27867">
      <w:pPr>
        <w:pStyle w:val="Default"/>
        <w:rPr>
          <w:rFonts w:cs="Arial"/>
          <w:sz w:val="20"/>
        </w:rPr>
      </w:pPr>
    </w:p>
    <w:p w14:paraId="704AE156" w14:textId="5509DCF3" w:rsidR="00A27867" w:rsidRPr="007D7B10" w:rsidRDefault="00A27867" w:rsidP="00A27867">
      <w:pPr>
        <w:pStyle w:val="Heading3"/>
        <w:rPr>
          <w:rStyle w:val="Heading2CharChar"/>
          <w:rFonts w:cs="Arial"/>
        </w:rPr>
      </w:pPr>
      <w:r>
        <w:rPr>
          <w:rStyle w:val="Heading2CharChar"/>
          <w:rFonts w:cs="Arial"/>
        </w:rPr>
        <w:t>Search</w:t>
      </w:r>
      <w:r w:rsidRPr="007D7B10">
        <w:rPr>
          <w:rStyle w:val="Heading2CharChar"/>
          <w:rFonts w:cs="Arial"/>
        </w:rPr>
        <w:t>:</w:t>
      </w:r>
    </w:p>
    <w:p w14:paraId="03B38DB7" w14:textId="77777777" w:rsidR="00A27867" w:rsidRPr="00A27867" w:rsidRDefault="00A27867" w:rsidP="00A27867">
      <w:pPr>
        <w:pStyle w:val="Default"/>
        <w:ind w:left="1440" w:firstLine="720"/>
        <w:rPr>
          <w:rStyle w:val="Heading2CharChar"/>
          <w:b w:val="0"/>
          <w:sz w:val="20"/>
          <w:lang w:eastAsia="en-US" w:bidi="ar-SA"/>
        </w:rPr>
      </w:pPr>
      <w:r>
        <w:rPr>
          <w:sz w:val="20"/>
        </w:rPr>
        <w:t>Filters</w:t>
      </w:r>
    </w:p>
    <w:p w14:paraId="1A50677F" w14:textId="77777777" w:rsidR="00A27867" w:rsidRPr="00A27867" w:rsidRDefault="00A27867" w:rsidP="00A27867">
      <w:pPr>
        <w:pStyle w:val="Default"/>
        <w:numPr>
          <w:ilvl w:val="0"/>
          <w:numId w:val="25"/>
        </w:numPr>
        <w:rPr>
          <w:rFonts w:cs="Arial"/>
          <w:sz w:val="20"/>
          <w:szCs w:val="20"/>
        </w:rPr>
      </w:pPr>
      <w:r w:rsidRPr="00A27867">
        <w:rPr>
          <w:rFonts w:cs="Arial"/>
          <w:sz w:val="20"/>
          <w:szCs w:val="20"/>
        </w:rPr>
        <w:t>Topic</w:t>
      </w:r>
    </w:p>
    <w:p w14:paraId="199F2797" w14:textId="766E3835" w:rsidR="00A27867" w:rsidRPr="00A27867" w:rsidRDefault="00A27867" w:rsidP="00A27867">
      <w:pPr>
        <w:pStyle w:val="Default"/>
        <w:numPr>
          <w:ilvl w:val="0"/>
          <w:numId w:val="25"/>
        </w:numPr>
        <w:rPr>
          <w:rFonts w:cs="Arial"/>
          <w:sz w:val="20"/>
          <w:szCs w:val="20"/>
        </w:rPr>
      </w:pPr>
      <w:r w:rsidRPr="00A27867">
        <w:rPr>
          <w:rFonts w:cs="Arial"/>
          <w:sz w:val="20"/>
          <w:szCs w:val="20"/>
        </w:rPr>
        <w:t>Media Type</w:t>
      </w:r>
    </w:p>
    <w:p w14:paraId="09BE8508" w14:textId="77777777" w:rsidR="00A27867" w:rsidRDefault="00A27867" w:rsidP="00A27867">
      <w:pPr>
        <w:pStyle w:val="Default"/>
        <w:numPr>
          <w:ilvl w:val="0"/>
          <w:numId w:val="25"/>
        </w:numPr>
        <w:rPr>
          <w:rFonts w:cs="Arial"/>
          <w:sz w:val="20"/>
          <w:szCs w:val="20"/>
        </w:rPr>
      </w:pPr>
      <w:r w:rsidRPr="00A27867">
        <w:rPr>
          <w:rFonts w:cs="Arial"/>
          <w:sz w:val="20"/>
          <w:szCs w:val="20"/>
        </w:rPr>
        <w:t>Organization Type</w:t>
      </w:r>
    </w:p>
    <w:p w14:paraId="3EFABC3A" w14:textId="7EA81CBD" w:rsidR="00F955FB" w:rsidRDefault="00F955FB" w:rsidP="00A27867">
      <w:pPr>
        <w:pStyle w:val="Default"/>
        <w:numPr>
          <w:ilvl w:val="0"/>
          <w:numId w:val="2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Role</w:t>
      </w:r>
    </w:p>
    <w:p w14:paraId="126387DC" w14:textId="0F5FBD72" w:rsidR="00F955FB" w:rsidRPr="00A27867" w:rsidRDefault="00F955FB" w:rsidP="00A27867">
      <w:pPr>
        <w:pStyle w:val="Default"/>
        <w:numPr>
          <w:ilvl w:val="0"/>
          <w:numId w:val="2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 Type</w:t>
      </w:r>
    </w:p>
    <w:p w14:paraId="6D0227B8" w14:textId="77777777" w:rsidR="00A27867" w:rsidRPr="00A27867" w:rsidRDefault="00A27867" w:rsidP="00A27867">
      <w:pPr>
        <w:pStyle w:val="Default"/>
        <w:ind w:left="2160"/>
        <w:rPr>
          <w:rStyle w:val="Heading2CharChar"/>
          <w:b w:val="0"/>
          <w:sz w:val="20"/>
          <w:szCs w:val="20"/>
          <w:lang w:eastAsia="en-US" w:bidi="ar-SA"/>
        </w:rPr>
      </w:pPr>
      <w:r w:rsidRPr="00A27867">
        <w:rPr>
          <w:sz w:val="20"/>
          <w:szCs w:val="20"/>
        </w:rPr>
        <w:t>Sorts</w:t>
      </w:r>
    </w:p>
    <w:p w14:paraId="06BAB74E" w14:textId="77777777" w:rsidR="00A27867" w:rsidRPr="00A27867" w:rsidRDefault="00A27867" w:rsidP="00A27867">
      <w:pPr>
        <w:pStyle w:val="Default"/>
        <w:numPr>
          <w:ilvl w:val="0"/>
          <w:numId w:val="25"/>
        </w:numPr>
        <w:rPr>
          <w:rFonts w:cs="Arial"/>
          <w:sz w:val="20"/>
          <w:szCs w:val="20"/>
        </w:rPr>
      </w:pPr>
      <w:r w:rsidRPr="00A27867">
        <w:rPr>
          <w:rFonts w:cs="Arial"/>
          <w:sz w:val="20"/>
          <w:szCs w:val="20"/>
        </w:rPr>
        <w:t xml:space="preserve">Most Recent </w:t>
      </w:r>
    </w:p>
    <w:p w14:paraId="4416EFBF" w14:textId="77777777" w:rsidR="00A27867" w:rsidRDefault="00A27867" w:rsidP="00A27867">
      <w:pPr>
        <w:pStyle w:val="Default"/>
        <w:numPr>
          <w:ilvl w:val="0"/>
          <w:numId w:val="25"/>
        </w:numPr>
        <w:rPr>
          <w:rFonts w:cs="Arial"/>
          <w:sz w:val="20"/>
          <w:szCs w:val="20"/>
        </w:rPr>
      </w:pPr>
      <w:r w:rsidRPr="00A27867">
        <w:rPr>
          <w:rFonts w:cs="Arial"/>
          <w:sz w:val="20"/>
          <w:szCs w:val="20"/>
        </w:rPr>
        <w:t xml:space="preserve">Most Popular (read, &amp; shared) </w:t>
      </w:r>
    </w:p>
    <w:p w14:paraId="573D7EDC" w14:textId="31F1852E" w:rsidR="00A27867" w:rsidRDefault="00A27867" w:rsidP="00A27867">
      <w:pPr>
        <w:pStyle w:val="Default"/>
        <w:numPr>
          <w:ilvl w:val="0"/>
          <w:numId w:val="2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A-Z</w:t>
      </w:r>
    </w:p>
    <w:p w14:paraId="6D38AA7E" w14:textId="09F7A8C9" w:rsidR="00A27867" w:rsidRPr="00A27867" w:rsidRDefault="00A27867" w:rsidP="00A27867">
      <w:pPr>
        <w:pStyle w:val="Default"/>
        <w:numPr>
          <w:ilvl w:val="0"/>
          <w:numId w:val="2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Z-A</w:t>
      </w:r>
    </w:p>
    <w:p w14:paraId="3EF84602" w14:textId="77777777" w:rsidR="00A27867" w:rsidRDefault="00A27867" w:rsidP="00A27867">
      <w:pPr>
        <w:pStyle w:val="Default"/>
        <w:rPr>
          <w:rFonts w:cs="Arial"/>
          <w:sz w:val="20"/>
        </w:rPr>
      </w:pPr>
    </w:p>
    <w:p w14:paraId="55A2897A" w14:textId="77777777" w:rsidR="00A27867" w:rsidRDefault="00A27867" w:rsidP="00A27867">
      <w:pPr>
        <w:pStyle w:val="Default"/>
        <w:rPr>
          <w:rFonts w:cs="Arial"/>
          <w:sz w:val="20"/>
          <w:szCs w:val="20"/>
        </w:rPr>
      </w:pPr>
    </w:p>
    <w:p w14:paraId="20F626D2" w14:textId="77777777" w:rsidR="00A27867" w:rsidRPr="00A27867" w:rsidRDefault="00A27867" w:rsidP="00A27867">
      <w:pPr>
        <w:pStyle w:val="Default"/>
        <w:rPr>
          <w:rFonts w:cs="Arial"/>
          <w:sz w:val="20"/>
          <w:szCs w:val="20"/>
        </w:rPr>
      </w:pPr>
    </w:p>
    <w:sectPr w:rsidR="00A27867" w:rsidRPr="00A27867" w:rsidSect="00D768DD">
      <w:headerReference w:type="even" r:id="rId34"/>
      <w:headerReference w:type="default" r:id="rId35"/>
      <w:pgSz w:w="12240" w:h="15840" w:code="1"/>
      <w:pgMar w:top="1440" w:right="1800" w:bottom="1440" w:left="1800" w:header="108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Jim McGrath" w:date="2017-06-21T16:08:00Z" w:initials="JM">
    <w:p w14:paraId="3E082701" w14:textId="1C476CA6" w:rsidR="008C0E89" w:rsidRDefault="008C0E89">
      <w:pPr>
        <w:pStyle w:val="CommentText"/>
      </w:pPr>
      <w:r>
        <w:rPr>
          <w:rStyle w:val="CommentReference"/>
        </w:rPr>
        <w:annotationRef/>
      </w:r>
      <w:r>
        <w:t>Are these products? Do we need to create a separate service category?</w:t>
      </w:r>
    </w:p>
  </w:comment>
  <w:comment w:id="4" w:author="Jim McGrath" w:date="2017-06-21T16:11:00Z" w:initials="JM">
    <w:p w14:paraId="6BE13D60" w14:textId="77777777" w:rsidR="008C0E89" w:rsidRDefault="008C0E89">
      <w:pPr>
        <w:pStyle w:val="CommentText"/>
      </w:pPr>
      <w:r>
        <w:rPr>
          <w:rStyle w:val="CommentReference"/>
        </w:rPr>
        <w:annotationRef/>
      </w:r>
      <w:r>
        <w:t xml:space="preserve">Attached to media types. </w:t>
      </w:r>
    </w:p>
    <w:p w14:paraId="507739F7" w14:textId="77E8D20F" w:rsidR="008C0E89" w:rsidRDefault="008C0E89">
      <w:pPr>
        <w:pStyle w:val="CommentText"/>
      </w:pPr>
      <w:r>
        <w:t xml:space="preserve">Need AMA feedback, may be evergreen set. May need to add as topic becomes relevant.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082701" w15:done="0"/>
  <w15:commentEx w15:paraId="507739F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0879F3" w14:textId="77777777" w:rsidR="00AE66DB" w:rsidRDefault="00AE66DB">
      <w:r>
        <w:separator/>
      </w:r>
    </w:p>
  </w:endnote>
  <w:endnote w:type="continuationSeparator" w:id="0">
    <w:p w14:paraId="4F9B1620" w14:textId="77777777" w:rsidR="00AE66DB" w:rsidRDefault="00AE6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eGothic Light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adeGothic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8865CA" w14:textId="77777777" w:rsidR="00AE66DB" w:rsidRDefault="00AE66DB">
      <w:r>
        <w:separator/>
      </w:r>
    </w:p>
  </w:footnote>
  <w:footnote w:type="continuationSeparator" w:id="0">
    <w:p w14:paraId="52867D73" w14:textId="77777777" w:rsidR="00AE66DB" w:rsidRDefault="00AE66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C00283" w14:textId="40B6AEFD" w:rsidR="008C0E89" w:rsidRDefault="008C0E89">
    <w:r>
      <w:t>Customer Type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00" w:type="dxa"/>
      <w:tblInd w:w="-90" w:type="dxa"/>
      <w:tblBorders>
        <w:top w:val="single" w:sz="24" w:space="0" w:color="800000"/>
      </w:tblBorders>
      <w:tblLook w:val="0000" w:firstRow="0" w:lastRow="0" w:firstColumn="0" w:lastColumn="0" w:noHBand="0" w:noVBand="0"/>
    </w:tblPr>
    <w:tblGrid>
      <w:gridCol w:w="2268"/>
      <w:gridCol w:w="7632"/>
    </w:tblGrid>
    <w:tr w:rsidR="008C0E89" w14:paraId="3EBC6DEB" w14:textId="77777777" w:rsidTr="00870AF8">
      <w:tc>
        <w:tcPr>
          <w:tcW w:w="2268" w:type="dxa"/>
          <w:tcMar>
            <w:top w:w="72" w:type="dxa"/>
            <w:left w:w="0" w:type="dxa"/>
            <w:right w:w="0" w:type="dxa"/>
          </w:tcMar>
        </w:tcPr>
        <w:p w14:paraId="0C023594" w14:textId="77777777" w:rsidR="008C0E89" w:rsidRDefault="008C0E89" w:rsidP="00870AF8">
          <w:pPr>
            <w:pStyle w:val="Header"/>
            <w:tabs>
              <w:tab w:val="clear" w:pos="8640"/>
              <w:tab w:val="right" w:pos="10080"/>
            </w:tabs>
          </w:pPr>
          <w:r>
            <w:rPr>
              <w:noProof/>
              <w:lang w:eastAsia="en-US" w:bidi="ar-SA"/>
            </w:rPr>
            <w:drawing>
              <wp:inline distT="0" distB="0" distL="0" distR="0" wp14:anchorId="5DD1AE8E" wp14:editId="502263CA">
                <wp:extent cx="1219200" cy="352425"/>
                <wp:effectExtent l="19050" t="0" r="0" b="0"/>
                <wp:docPr id="2" name="Picture 1" descr="bhvr_header_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hvr_header_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32" w:type="dxa"/>
          <w:tcMar>
            <w:left w:w="0" w:type="dxa"/>
            <w:right w:w="0" w:type="dxa"/>
          </w:tcMar>
          <w:vAlign w:val="bottom"/>
        </w:tcPr>
        <w:p w14:paraId="4BCE2709" w14:textId="77777777" w:rsidR="008C0E89" w:rsidRDefault="008C0E89" w:rsidP="00870AF8">
          <w:pPr>
            <w:pStyle w:val="Footer"/>
          </w:pPr>
          <w:r>
            <w:t>Taxonomy</w:t>
          </w:r>
        </w:p>
      </w:tc>
    </w:tr>
  </w:tbl>
  <w:p w14:paraId="56AF7908" w14:textId="4295E86B" w:rsidR="008C0E89" w:rsidRPr="008739DA" w:rsidRDefault="008C0E89" w:rsidP="008739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910B4"/>
    <w:multiLevelType w:val="multilevel"/>
    <w:tmpl w:val="534E29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5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499064E"/>
    <w:multiLevelType w:val="hybridMultilevel"/>
    <w:tmpl w:val="34BA41C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5FB13AB"/>
    <w:multiLevelType w:val="hybridMultilevel"/>
    <w:tmpl w:val="715E9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B1270"/>
    <w:multiLevelType w:val="hybridMultilevel"/>
    <w:tmpl w:val="1D74495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E091F8D"/>
    <w:multiLevelType w:val="multilevel"/>
    <w:tmpl w:val="2102CB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0F863CEC"/>
    <w:multiLevelType w:val="multilevel"/>
    <w:tmpl w:val="6C36C496"/>
    <w:styleLink w:val="StyleBulleted"/>
    <w:lvl w:ilvl="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  <w:b w:val="0"/>
        <w:i w:val="0"/>
        <w:sz w:val="18"/>
      </w:rPr>
    </w:lvl>
    <w:lvl w:ilvl="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  <w:b w:val="0"/>
        <w:i w:val="0"/>
        <w:sz w:val="18"/>
      </w:rPr>
    </w:lvl>
    <w:lvl w:ilvl="3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  <w:b w:val="0"/>
        <w:i w:val="0"/>
        <w:sz w:val="18"/>
      </w:rPr>
    </w:lvl>
    <w:lvl w:ilvl="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  <w:b w:val="0"/>
        <w:i w:val="0"/>
        <w:sz w:val="18"/>
      </w:rPr>
    </w:lvl>
    <w:lvl w:ilvl="5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  <w:b w:val="0"/>
        <w:i w:val="0"/>
        <w:sz w:val="18"/>
      </w:rPr>
    </w:lvl>
    <w:lvl w:ilvl="6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  <w:b w:val="0"/>
        <w:i w:val="0"/>
        <w:sz w:val="18"/>
      </w:rPr>
    </w:lvl>
    <w:lvl w:ilvl="7">
      <w:start w:val="1"/>
      <w:numFmt w:val="bullet"/>
      <w:lvlText w:val="•"/>
      <w:lvlJc w:val="left"/>
      <w:pPr>
        <w:tabs>
          <w:tab w:val="num" w:pos="7920"/>
        </w:tabs>
        <w:ind w:left="7920" w:hanging="360"/>
      </w:pPr>
      <w:rPr>
        <w:rFonts w:ascii="Arial" w:hAnsi="Arial" w:hint="default"/>
        <w:b w:val="0"/>
        <w:i w:val="0"/>
        <w:sz w:val="18"/>
      </w:rPr>
    </w:lvl>
    <w:lvl w:ilvl="8">
      <w:start w:val="1"/>
      <w:numFmt w:val="bullet"/>
      <w:lvlText w:val="•"/>
      <w:lvlJc w:val="left"/>
      <w:pPr>
        <w:tabs>
          <w:tab w:val="num" w:pos="8640"/>
        </w:tabs>
        <w:ind w:left="8640" w:hanging="360"/>
      </w:pPr>
      <w:rPr>
        <w:rFonts w:ascii="Arial" w:hAnsi="Arial" w:hint="default"/>
        <w:b w:val="0"/>
        <w:i w:val="0"/>
        <w:sz w:val="18"/>
      </w:rPr>
    </w:lvl>
  </w:abstractNum>
  <w:abstractNum w:abstractNumId="6" w15:restartNumberingAfterBreak="0">
    <w:nsid w:val="1B136886"/>
    <w:multiLevelType w:val="hybridMultilevel"/>
    <w:tmpl w:val="348AF888"/>
    <w:lvl w:ilvl="0" w:tplc="5F582A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77DFE"/>
    <w:multiLevelType w:val="hybridMultilevel"/>
    <w:tmpl w:val="AAD41F7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DAB5AE9"/>
    <w:multiLevelType w:val="hybridMultilevel"/>
    <w:tmpl w:val="7FAC51C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1FC043F7"/>
    <w:multiLevelType w:val="multilevel"/>
    <w:tmpl w:val="534E29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15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22A24F05"/>
    <w:multiLevelType w:val="multilevel"/>
    <w:tmpl w:val="534E29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5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2AF53D5D"/>
    <w:multiLevelType w:val="multilevel"/>
    <w:tmpl w:val="534E29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5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2D3742AE"/>
    <w:multiLevelType w:val="multilevel"/>
    <w:tmpl w:val="2102CB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2F7440BF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32DA076E"/>
    <w:multiLevelType w:val="hybridMultilevel"/>
    <w:tmpl w:val="90FEC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A644CC"/>
    <w:multiLevelType w:val="multilevel"/>
    <w:tmpl w:val="534E29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5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375F6E04"/>
    <w:multiLevelType w:val="hybridMultilevel"/>
    <w:tmpl w:val="C95C4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C14AA4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3AD240BA"/>
    <w:multiLevelType w:val="multilevel"/>
    <w:tmpl w:val="534E29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5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3B1D1373"/>
    <w:multiLevelType w:val="multilevel"/>
    <w:tmpl w:val="2102CB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3CAA130D"/>
    <w:multiLevelType w:val="multilevel"/>
    <w:tmpl w:val="2102CB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3CB07129"/>
    <w:multiLevelType w:val="hybridMultilevel"/>
    <w:tmpl w:val="06D6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A55A32"/>
    <w:multiLevelType w:val="multilevel"/>
    <w:tmpl w:val="2102CB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 w15:restartNumberingAfterBreak="0">
    <w:nsid w:val="470F5D5F"/>
    <w:multiLevelType w:val="multilevel"/>
    <w:tmpl w:val="534E29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5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4CE6589B"/>
    <w:multiLevelType w:val="hybridMultilevel"/>
    <w:tmpl w:val="DA429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474A0A"/>
    <w:multiLevelType w:val="multilevel"/>
    <w:tmpl w:val="2102CB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6" w15:restartNumberingAfterBreak="0">
    <w:nsid w:val="51C536BC"/>
    <w:multiLevelType w:val="hybridMultilevel"/>
    <w:tmpl w:val="035084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247304C"/>
    <w:multiLevelType w:val="multilevel"/>
    <w:tmpl w:val="534E29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5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8" w15:restartNumberingAfterBreak="0">
    <w:nsid w:val="52B53FC2"/>
    <w:multiLevelType w:val="multilevel"/>
    <w:tmpl w:val="6BC4C7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5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9" w15:restartNumberingAfterBreak="0">
    <w:nsid w:val="56DD30C8"/>
    <w:multiLevelType w:val="multilevel"/>
    <w:tmpl w:val="2102CB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0" w15:restartNumberingAfterBreak="0">
    <w:nsid w:val="577A1E4D"/>
    <w:multiLevelType w:val="multilevel"/>
    <w:tmpl w:val="2102CB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1" w15:restartNumberingAfterBreak="0">
    <w:nsid w:val="584E6129"/>
    <w:multiLevelType w:val="hybridMultilevel"/>
    <w:tmpl w:val="34A64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2114BA"/>
    <w:multiLevelType w:val="hybridMultilevel"/>
    <w:tmpl w:val="C674D1E2"/>
    <w:styleLink w:val="StyleBulleted1"/>
    <w:lvl w:ilvl="0" w:tplc="3DD699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E2C4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elvetica" w:hint="default"/>
      </w:rPr>
    </w:lvl>
    <w:lvl w:ilvl="2" w:tplc="1624DA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D201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F039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elvetica" w:hint="default"/>
      </w:rPr>
    </w:lvl>
    <w:lvl w:ilvl="5" w:tplc="C41283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9AC6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0CFA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elvetica" w:hint="default"/>
      </w:rPr>
    </w:lvl>
    <w:lvl w:ilvl="8" w:tplc="1A220B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292507"/>
    <w:multiLevelType w:val="hybridMultilevel"/>
    <w:tmpl w:val="723A9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6B0B62"/>
    <w:multiLevelType w:val="hybridMultilevel"/>
    <w:tmpl w:val="8A127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B23485"/>
    <w:multiLevelType w:val="multilevel"/>
    <w:tmpl w:val="534E29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15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6" w15:restartNumberingAfterBreak="0">
    <w:nsid w:val="707D3543"/>
    <w:multiLevelType w:val="hybridMultilevel"/>
    <w:tmpl w:val="0376044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 w15:restartNumberingAfterBreak="0">
    <w:nsid w:val="71103829"/>
    <w:multiLevelType w:val="multilevel"/>
    <w:tmpl w:val="534E29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5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8" w15:restartNumberingAfterBreak="0">
    <w:nsid w:val="714230D7"/>
    <w:multiLevelType w:val="multilevel"/>
    <w:tmpl w:val="534E29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5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9" w15:restartNumberingAfterBreak="0">
    <w:nsid w:val="7A4455BF"/>
    <w:multiLevelType w:val="multilevel"/>
    <w:tmpl w:val="534E29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5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0" w15:restartNumberingAfterBreak="0">
    <w:nsid w:val="7E2937C0"/>
    <w:multiLevelType w:val="hybridMultilevel"/>
    <w:tmpl w:val="13C4AA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5"/>
  </w:num>
  <w:num w:numId="3">
    <w:abstractNumId w:val="25"/>
  </w:num>
  <w:num w:numId="4">
    <w:abstractNumId w:val="15"/>
  </w:num>
  <w:num w:numId="5">
    <w:abstractNumId w:val="9"/>
  </w:num>
  <w:num w:numId="6">
    <w:abstractNumId w:val="39"/>
  </w:num>
  <w:num w:numId="7">
    <w:abstractNumId w:val="19"/>
  </w:num>
  <w:num w:numId="8">
    <w:abstractNumId w:val="12"/>
  </w:num>
  <w:num w:numId="9">
    <w:abstractNumId w:val="4"/>
  </w:num>
  <w:num w:numId="10">
    <w:abstractNumId w:val="30"/>
  </w:num>
  <w:num w:numId="11">
    <w:abstractNumId w:val="18"/>
  </w:num>
  <w:num w:numId="12">
    <w:abstractNumId w:val="13"/>
  </w:num>
  <w:num w:numId="13">
    <w:abstractNumId w:val="35"/>
  </w:num>
  <w:num w:numId="14">
    <w:abstractNumId w:val="27"/>
  </w:num>
  <w:num w:numId="15">
    <w:abstractNumId w:val="11"/>
  </w:num>
  <w:num w:numId="16">
    <w:abstractNumId w:val="0"/>
  </w:num>
  <w:num w:numId="17">
    <w:abstractNumId w:val="14"/>
  </w:num>
  <w:num w:numId="18">
    <w:abstractNumId w:val="24"/>
  </w:num>
  <w:num w:numId="19">
    <w:abstractNumId w:val="10"/>
  </w:num>
  <w:num w:numId="20">
    <w:abstractNumId w:val="33"/>
  </w:num>
  <w:num w:numId="21">
    <w:abstractNumId w:val="38"/>
  </w:num>
  <w:num w:numId="22">
    <w:abstractNumId w:val="26"/>
  </w:num>
  <w:num w:numId="23">
    <w:abstractNumId w:val="17"/>
  </w:num>
  <w:num w:numId="24">
    <w:abstractNumId w:val="22"/>
  </w:num>
  <w:num w:numId="25">
    <w:abstractNumId w:val="8"/>
  </w:num>
  <w:num w:numId="26">
    <w:abstractNumId w:val="20"/>
  </w:num>
  <w:num w:numId="27">
    <w:abstractNumId w:val="29"/>
  </w:num>
  <w:num w:numId="28">
    <w:abstractNumId w:val="28"/>
  </w:num>
  <w:num w:numId="29">
    <w:abstractNumId w:val="37"/>
  </w:num>
  <w:num w:numId="30">
    <w:abstractNumId w:val="23"/>
  </w:num>
  <w:num w:numId="31">
    <w:abstractNumId w:val="2"/>
  </w:num>
  <w:num w:numId="32">
    <w:abstractNumId w:val="40"/>
  </w:num>
  <w:num w:numId="33">
    <w:abstractNumId w:val="34"/>
  </w:num>
  <w:num w:numId="34">
    <w:abstractNumId w:val="6"/>
  </w:num>
  <w:num w:numId="35">
    <w:abstractNumId w:val="16"/>
  </w:num>
  <w:num w:numId="3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21"/>
  </w:num>
  <w:num w:numId="39">
    <w:abstractNumId w:val="1"/>
  </w:num>
  <w:num w:numId="40">
    <w:abstractNumId w:val="7"/>
  </w:num>
  <w:num w:numId="41">
    <w:abstractNumId w:val="36"/>
  </w:num>
  <w:numIdMacAtCleanup w:val="3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im McGrath">
    <w15:presenceInfo w15:providerId="Windows Live" w15:userId="c3540a6ad3bcc32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5" w:dllVersion="2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drawingGridHorizontalSpacing w:val="9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D29"/>
    <w:rsid w:val="0000010C"/>
    <w:rsid w:val="0000088F"/>
    <w:rsid w:val="000010B9"/>
    <w:rsid w:val="00001366"/>
    <w:rsid w:val="00001564"/>
    <w:rsid w:val="00001FD3"/>
    <w:rsid w:val="000021FE"/>
    <w:rsid w:val="000038B4"/>
    <w:rsid w:val="00003D92"/>
    <w:rsid w:val="0000404A"/>
    <w:rsid w:val="0000407A"/>
    <w:rsid w:val="0000476C"/>
    <w:rsid w:val="00005285"/>
    <w:rsid w:val="00005637"/>
    <w:rsid w:val="00005B21"/>
    <w:rsid w:val="000065CC"/>
    <w:rsid w:val="00006B34"/>
    <w:rsid w:val="00007E17"/>
    <w:rsid w:val="000104BA"/>
    <w:rsid w:val="0001050A"/>
    <w:rsid w:val="00010708"/>
    <w:rsid w:val="0001109A"/>
    <w:rsid w:val="000110C7"/>
    <w:rsid w:val="00011180"/>
    <w:rsid w:val="000119EB"/>
    <w:rsid w:val="00011B8B"/>
    <w:rsid w:val="00012BB8"/>
    <w:rsid w:val="000135FC"/>
    <w:rsid w:val="00014042"/>
    <w:rsid w:val="00014177"/>
    <w:rsid w:val="000142CB"/>
    <w:rsid w:val="00014AAD"/>
    <w:rsid w:val="00015023"/>
    <w:rsid w:val="00015871"/>
    <w:rsid w:val="00015BD4"/>
    <w:rsid w:val="00016112"/>
    <w:rsid w:val="000161CB"/>
    <w:rsid w:val="00016BB2"/>
    <w:rsid w:val="0001771C"/>
    <w:rsid w:val="00017A24"/>
    <w:rsid w:val="00020ADA"/>
    <w:rsid w:val="00020DED"/>
    <w:rsid w:val="000211BC"/>
    <w:rsid w:val="00021932"/>
    <w:rsid w:val="00021A02"/>
    <w:rsid w:val="00021AD9"/>
    <w:rsid w:val="000227EE"/>
    <w:rsid w:val="00022F12"/>
    <w:rsid w:val="00023E63"/>
    <w:rsid w:val="00023EEB"/>
    <w:rsid w:val="00023F3D"/>
    <w:rsid w:val="000242F4"/>
    <w:rsid w:val="000255D6"/>
    <w:rsid w:val="00025CE7"/>
    <w:rsid w:val="00025E7B"/>
    <w:rsid w:val="00027A66"/>
    <w:rsid w:val="00027DA7"/>
    <w:rsid w:val="0003016E"/>
    <w:rsid w:val="00030B30"/>
    <w:rsid w:val="00030CE2"/>
    <w:rsid w:val="00032438"/>
    <w:rsid w:val="00032A70"/>
    <w:rsid w:val="00033ADB"/>
    <w:rsid w:val="000341E8"/>
    <w:rsid w:val="00034640"/>
    <w:rsid w:val="00035FBE"/>
    <w:rsid w:val="0003712D"/>
    <w:rsid w:val="000372B5"/>
    <w:rsid w:val="00037372"/>
    <w:rsid w:val="000373E6"/>
    <w:rsid w:val="00037890"/>
    <w:rsid w:val="00037AC8"/>
    <w:rsid w:val="00037D2C"/>
    <w:rsid w:val="00040859"/>
    <w:rsid w:val="00040A4C"/>
    <w:rsid w:val="00040A4E"/>
    <w:rsid w:val="00041845"/>
    <w:rsid w:val="00041D8D"/>
    <w:rsid w:val="000427E7"/>
    <w:rsid w:val="00042DC8"/>
    <w:rsid w:val="00042FB7"/>
    <w:rsid w:val="00043C1D"/>
    <w:rsid w:val="0004419E"/>
    <w:rsid w:val="00044982"/>
    <w:rsid w:val="00044F2A"/>
    <w:rsid w:val="00045E81"/>
    <w:rsid w:val="00046848"/>
    <w:rsid w:val="000469E5"/>
    <w:rsid w:val="00047E0C"/>
    <w:rsid w:val="0005046D"/>
    <w:rsid w:val="00050787"/>
    <w:rsid w:val="00051E6E"/>
    <w:rsid w:val="000530C9"/>
    <w:rsid w:val="0005362C"/>
    <w:rsid w:val="00053732"/>
    <w:rsid w:val="00054481"/>
    <w:rsid w:val="0005458E"/>
    <w:rsid w:val="00054925"/>
    <w:rsid w:val="000558C1"/>
    <w:rsid w:val="000559DD"/>
    <w:rsid w:val="00055F18"/>
    <w:rsid w:val="00056040"/>
    <w:rsid w:val="000567EB"/>
    <w:rsid w:val="00056F7E"/>
    <w:rsid w:val="000576D6"/>
    <w:rsid w:val="00057A77"/>
    <w:rsid w:val="00057BD5"/>
    <w:rsid w:val="00060018"/>
    <w:rsid w:val="00060593"/>
    <w:rsid w:val="00060E8D"/>
    <w:rsid w:val="0006120D"/>
    <w:rsid w:val="00061275"/>
    <w:rsid w:val="0006166D"/>
    <w:rsid w:val="00061B92"/>
    <w:rsid w:val="00062166"/>
    <w:rsid w:val="000621C2"/>
    <w:rsid w:val="000625A7"/>
    <w:rsid w:val="0006347E"/>
    <w:rsid w:val="00063F0F"/>
    <w:rsid w:val="0006470A"/>
    <w:rsid w:val="0006529D"/>
    <w:rsid w:val="00065481"/>
    <w:rsid w:val="000654A4"/>
    <w:rsid w:val="00065DA8"/>
    <w:rsid w:val="00065F10"/>
    <w:rsid w:val="00066682"/>
    <w:rsid w:val="00066A87"/>
    <w:rsid w:val="00066C79"/>
    <w:rsid w:val="00067270"/>
    <w:rsid w:val="00067BBB"/>
    <w:rsid w:val="00067E98"/>
    <w:rsid w:val="00067FAF"/>
    <w:rsid w:val="000717DB"/>
    <w:rsid w:val="000736BC"/>
    <w:rsid w:val="00073F7B"/>
    <w:rsid w:val="0007495A"/>
    <w:rsid w:val="00074B98"/>
    <w:rsid w:val="0007531B"/>
    <w:rsid w:val="00075325"/>
    <w:rsid w:val="000753E6"/>
    <w:rsid w:val="000761E0"/>
    <w:rsid w:val="00076A7A"/>
    <w:rsid w:val="00077256"/>
    <w:rsid w:val="000801F3"/>
    <w:rsid w:val="000803C6"/>
    <w:rsid w:val="0008049D"/>
    <w:rsid w:val="00080596"/>
    <w:rsid w:val="00080AF4"/>
    <w:rsid w:val="0008125E"/>
    <w:rsid w:val="00081C45"/>
    <w:rsid w:val="00082B76"/>
    <w:rsid w:val="000830A6"/>
    <w:rsid w:val="000831DD"/>
    <w:rsid w:val="0008346F"/>
    <w:rsid w:val="00083B04"/>
    <w:rsid w:val="00083C8F"/>
    <w:rsid w:val="0008472B"/>
    <w:rsid w:val="000866F6"/>
    <w:rsid w:val="000904C5"/>
    <w:rsid w:val="000905E7"/>
    <w:rsid w:val="00090949"/>
    <w:rsid w:val="00090DC0"/>
    <w:rsid w:val="000927F7"/>
    <w:rsid w:val="0009404D"/>
    <w:rsid w:val="000943FF"/>
    <w:rsid w:val="000947D6"/>
    <w:rsid w:val="00095035"/>
    <w:rsid w:val="0009633A"/>
    <w:rsid w:val="000967B0"/>
    <w:rsid w:val="00096D09"/>
    <w:rsid w:val="00096DEA"/>
    <w:rsid w:val="000976B2"/>
    <w:rsid w:val="00097D73"/>
    <w:rsid w:val="000A039F"/>
    <w:rsid w:val="000A075F"/>
    <w:rsid w:val="000A095C"/>
    <w:rsid w:val="000A0EB4"/>
    <w:rsid w:val="000A0FB3"/>
    <w:rsid w:val="000A1409"/>
    <w:rsid w:val="000A1C48"/>
    <w:rsid w:val="000A1F38"/>
    <w:rsid w:val="000A23FF"/>
    <w:rsid w:val="000A33FF"/>
    <w:rsid w:val="000A4757"/>
    <w:rsid w:val="000A4DE3"/>
    <w:rsid w:val="000A5EE1"/>
    <w:rsid w:val="000A6DF5"/>
    <w:rsid w:val="000A712F"/>
    <w:rsid w:val="000A7E28"/>
    <w:rsid w:val="000B093D"/>
    <w:rsid w:val="000B1612"/>
    <w:rsid w:val="000B17F6"/>
    <w:rsid w:val="000B18AC"/>
    <w:rsid w:val="000B2EBA"/>
    <w:rsid w:val="000B394A"/>
    <w:rsid w:val="000B45E2"/>
    <w:rsid w:val="000B4E79"/>
    <w:rsid w:val="000B4F30"/>
    <w:rsid w:val="000B5AF4"/>
    <w:rsid w:val="000B5CB6"/>
    <w:rsid w:val="000B74DA"/>
    <w:rsid w:val="000B7959"/>
    <w:rsid w:val="000B7D46"/>
    <w:rsid w:val="000C0135"/>
    <w:rsid w:val="000C0562"/>
    <w:rsid w:val="000C17F0"/>
    <w:rsid w:val="000C193F"/>
    <w:rsid w:val="000C1B2E"/>
    <w:rsid w:val="000C1F2A"/>
    <w:rsid w:val="000C314C"/>
    <w:rsid w:val="000C357C"/>
    <w:rsid w:val="000C3955"/>
    <w:rsid w:val="000C3B2A"/>
    <w:rsid w:val="000C40FD"/>
    <w:rsid w:val="000C473E"/>
    <w:rsid w:val="000C4ECB"/>
    <w:rsid w:val="000C5634"/>
    <w:rsid w:val="000C593C"/>
    <w:rsid w:val="000C59EF"/>
    <w:rsid w:val="000C6DE0"/>
    <w:rsid w:val="000C785A"/>
    <w:rsid w:val="000D0479"/>
    <w:rsid w:val="000D0CD8"/>
    <w:rsid w:val="000D0D0D"/>
    <w:rsid w:val="000D1AD1"/>
    <w:rsid w:val="000D1E65"/>
    <w:rsid w:val="000D1F9C"/>
    <w:rsid w:val="000D3180"/>
    <w:rsid w:val="000D4370"/>
    <w:rsid w:val="000D506E"/>
    <w:rsid w:val="000D5A40"/>
    <w:rsid w:val="000D6499"/>
    <w:rsid w:val="000D6DC4"/>
    <w:rsid w:val="000D6EC6"/>
    <w:rsid w:val="000D7014"/>
    <w:rsid w:val="000E0C09"/>
    <w:rsid w:val="000E0CA5"/>
    <w:rsid w:val="000E1460"/>
    <w:rsid w:val="000E14C4"/>
    <w:rsid w:val="000E26A5"/>
    <w:rsid w:val="000E2AC8"/>
    <w:rsid w:val="000E30AB"/>
    <w:rsid w:val="000E3BE1"/>
    <w:rsid w:val="000E45ED"/>
    <w:rsid w:val="000E4B6C"/>
    <w:rsid w:val="000E4DAF"/>
    <w:rsid w:val="000E52B4"/>
    <w:rsid w:val="000E5A22"/>
    <w:rsid w:val="000E5D0D"/>
    <w:rsid w:val="000E71A7"/>
    <w:rsid w:val="000E7828"/>
    <w:rsid w:val="000E7D3A"/>
    <w:rsid w:val="000F0482"/>
    <w:rsid w:val="000F0B8D"/>
    <w:rsid w:val="000F13DD"/>
    <w:rsid w:val="000F20B7"/>
    <w:rsid w:val="000F2368"/>
    <w:rsid w:val="000F2583"/>
    <w:rsid w:val="000F29C0"/>
    <w:rsid w:val="000F2E0E"/>
    <w:rsid w:val="000F2F36"/>
    <w:rsid w:val="000F3CFC"/>
    <w:rsid w:val="000F3FB9"/>
    <w:rsid w:val="000F60BB"/>
    <w:rsid w:val="000F6144"/>
    <w:rsid w:val="000F62B6"/>
    <w:rsid w:val="000F71F7"/>
    <w:rsid w:val="000F772E"/>
    <w:rsid w:val="000F7763"/>
    <w:rsid w:val="000F77D2"/>
    <w:rsid w:val="001006D1"/>
    <w:rsid w:val="00100853"/>
    <w:rsid w:val="00100BEE"/>
    <w:rsid w:val="00100C22"/>
    <w:rsid w:val="00100C6A"/>
    <w:rsid w:val="00100F30"/>
    <w:rsid w:val="00101812"/>
    <w:rsid w:val="0010187A"/>
    <w:rsid w:val="001024C3"/>
    <w:rsid w:val="00104D13"/>
    <w:rsid w:val="001054EC"/>
    <w:rsid w:val="001055C1"/>
    <w:rsid w:val="001061CB"/>
    <w:rsid w:val="00106896"/>
    <w:rsid w:val="00106C5B"/>
    <w:rsid w:val="00107994"/>
    <w:rsid w:val="00110440"/>
    <w:rsid w:val="00111A5D"/>
    <w:rsid w:val="00112D88"/>
    <w:rsid w:val="00113679"/>
    <w:rsid w:val="00113F8A"/>
    <w:rsid w:val="0011472A"/>
    <w:rsid w:val="00115D1B"/>
    <w:rsid w:val="0011627D"/>
    <w:rsid w:val="001165B8"/>
    <w:rsid w:val="00116A0D"/>
    <w:rsid w:val="00116AEC"/>
    <w:rsid w:val="00116DAD"/>
    <w:rsid w:val="00117096"/>
    <w:rsid w:val="001171B7"/>
    <w:rsid w:val="0011746C"/>
    <w:rsid w:val="001179E1"/>
    <w:rsid w:val="00120B02"/>
    <w:rsid w:val="00120C57"/>
    <w:rsid w:val="00120E10"/>
    <w:rsid w:val="00122BBE"/>
    <w:rsid w:val="00123044"/>
    <w:rsid w:val="001230BD"/>
    <w:rsid w:val="001238A1"/>
    <w:rsid w:val="00123F33"/>
    <w:rsid w:val="00124789"/>
    <w:rsid w:val="001256B0"/>
    <w:rsid w:val="0012581E"/>
    <w:rsid w:val="00126528"/>
    <w:rsid w:val="0012708C"/>
    <w:rsid w:val="00127C55"/>
    <w:rsid w:val="00127E89"/>
    <w:rsid w:val="001301B1"/>
    <w:rsid w:val="00130CEE"/>
    <w:rsid w:val="0013161F"/>
    <w:rsid w:val="001316C5"/>
    <w:rsid w:val="001317E6"/>
    <w:rsid w:val="00132A9B"/>
    <w:rsid w:val="00133425"/>
    <w:rsid w:val="001338D6"/>
    <w:rsid w:val="00133BF8"/>
    <w:rsid w:val="00133E0B"/>
    <w:rsid w:val="00134878"/>
    <w:rsid w:val="00134BA9"/>
    <w:rsid w:val="00136456"/>
    <w:rsid w:val="00136638"/>
    <w:rsid w:val="00136B5A"/>
    <w:rsid w:val="00136F1E"/>
    <w:rsid w:val="00136F9C"/>
    <w:rsid w:val="001373FC"/>
    <w:rsid w:val="00137DD3"/>
    <w:rsid w:val="00140049"/>
    <w:rsid w:val="00140402"/>
    <w:rsid w:val="00140A0B"/>
    <w:rsid w:val="00140B14"/>
    <w:rsid w:val="00140BC0"/>
    <w:rsid w:val="00141FC3"/>
    <w:rsid w:val="0014226A"/>
    <w:rsid w:val="00142316"/>
    <w:rsid w:val="001425F7"/>
    <w:rsid w:val="00143403"/>
    <w:rsid w:val="0014373D"/>
    <w:rsid w:val="00143B76"/>
    <w:rsid w:val="001443B9"/>
    <w:rsid w:val="001447CB"/>
    <w:rsid w:val="00145C79"/>
    <w:rsid w:val="00145CA9"/>
    <w:rsid w:val="00146863"/>
    <w:rsid w:val="00146C3E"/>
    <w:rsid w:val="001472F9"/>
    <w:rsid w:val="00147E18"/>
    <w:rsid w:val="00147F5C"/>
    <w:rsid w:val="00150401"/>
    <w:rsid w:val="001509E2"/>
    <w:rsid w:val="00150EA3"/>
    <w:rsid w:val="00151B9A"/>
    <w:rsid w:val="001520C8"/>
    <w:rsid w:val="00152BEC"/>
    <w:rsid w:val="00152DAD"/>
    <w:rsid w:val="001535E9"/>
    <w:rsid w:val="00153848"/>
    <w:rsid w:val="00154C17"/>
    <w:rsid w:val="00154D3B"/>
    <w:rsid w:val="00155C66"/>
    <w:rsid w:val="00155F3B"/>
    <w:rsid w:val="00156303"/>
    <w:rsid w:val="001568D2"/>
    <w:rsid w:val="00156DAC"/>
    <w:rsid w:val="0016050F"/>
    <w:rsid w:val="00161EF9"/>
    <w:rsid w:val="001625CD"/>
    <w:rsid w:val="001638CF"/>
    <w:rsid w:val="00163BBB"/>
    <w:rsid w:val="00163C09"/>
    <w:rsid w:val="001640D0"/>
    <w:rsid w:val="00164977"/>
    <w:rsid w:val="001652C0"/>
    <w:rsid w:val="00167F9C"/>
    <w:rsid w:val="00170415"/>
    <w:rsid w:val="0017072A"/>
    <w:rsid w:val="00170852"/>
    <w:rsid w:val="00170860"/>
    <w:rsid w:val="00170BAC"/>
    <w:rsid w:val="001713F5"/>
    <w:rsid w:val="00171ABD"/>
    <w:rsid w:val="00171AC3"/>
    <w:rsid w:val="001733A9"/>
    <w:rsid w:val="00173BB4"/>
    <w:rsid w:val="001742D5"/>
    <w:rsid w:val="00174702"/>
    <w:rsid w:val="00175647"/>
    <w:rsid w:val="00175A38"/>
    <w:rsid w:val="0017621F"/>
    <w:rsid w:val="00176D8B"/>
    <w:rsid w:val="00177249"/>
    <w:rsid w:val="00177265"/>
    <w:rsid w:val="00177527"/>
    <w:rsid w:val="00177698"/>
    <w:rsid w:val="0017774A"/>
    <w:rsid w:val="00177AA0"/>
    <w:rsid w:val="00180FB2"/>
    <w:rsid w:val="00181966"/>
    <w:rsid w:val="00181B8C"/>
    <w:rsid w:val="00181E31"/>
    <w:rsid w:val="00182163"/>
    <w:rsid w:val="001828B6"/>
    <w:rsid w:val="001830A0"/>
    <w:rsid w:val="00183390"/>
    <w:rsid w:val="00183EB0"/>
    <w:rsid w:val="00183ECF"/>
    <w:rsid w:val="0018434B"/>
    <w:rsid w:val="001846D5"/>
    <w:rsid w:val="0018474B"/>
    <w:rsid w:val="001860F5"/>
    <w:rsid w:val="00187058"/>
    <w:rsid w:val="00187252"/>
    <w:rsid w:val="00187852"/>
    <w:rsid w:val="00187E13"/>
    <w:rsid w:val="001900DB"/>
    <w:rsid w:val="00190963"/>
    <w:rsid w:val="001909EB"/>
    <w:rsid w:val="001913AE"/>
    <w:rsid w:val="00191DC6"/>
    <w:rsid w:val="0019235C"/>
    <w:rsid w:val="001927ED"/>
    <w:rsid w:val="0019325A"/>
    <w:rsid w:val="001932AC"/>
    <w:rsid w:val="00194F40"/>
    <w:rsid w:val="001951C4"/>
    <w:rsid w:val="00195B3E"/>
    <w:rsid w:val="00196737"/>
    <w:rsid w:val="0019677E"/>
    <w:rsid w:val="00196CD4"/>
    <w:rsid w:val="00197357"/>
    <w:rsid w:val="001A02EF"/>
    <w:rsid w:val="001A0DDB"/>
    <w:rsid w:val="001A13A5"/>
    <w:rsid w:val="001A306B"/>
    <w:rsid w:val="001A3425"/>
    <w:rsid w:val="001A405F"/>
    <w:rsid w:val="001A40D1"/>
    <w:rsid w:val="001A4E9E"/>
    <w:rsid w:val="001A5B2E"/>
    <w:rsid w:val="001A671F"/>
    <w:rsid w:val="001A69A9"/>
    <w:rsid w:val="001A73B4"/>
    <w:rsid w:val="001A750D"/>
    <w:rsid w:val="001A7728"/>
    <w:rsid w:val="001A7733"/>
    <w:rsid w:val="001A77E9"/>
    <w:rsid w:val="001A7A12"/>
    <w:rsid w:val="001B015E"/>
    <w:rsid w:val="001B09CA"/>
    <w:rsid w:val="001B1D96"/>
    <w:rsid w:val="001B2670"/>
    <w:rsid w:val="001B2760"/>
    <w:rsid w:val="001B29EC"/>
    <w:rsid w:val="001B2F2E"/>
    <w:rsid w:val="001B33C3"/>
    <w:rsid w:val="001B45E4"/>
    <w:rsid w:val="001B4B69"/>
    <w:rsid w:val="001B4DE5"/>
    <w:rsid w:val="001B5833"/>
    <w:rsid w:val="001B59C9"/>
    <w:rsid w:val="001B5B24"/>
    <w:rsid w:val="001B5EE4"/>
    <w:rsid w:val="001B65BC"/>
    <w:rsid w:val="001B65F8"/>
    <w:rsid w:val="001B671D"/>
    <w:rsid w:val="001B7B21"/>
    <w:rsid w:val="001C1D31"/>
    <w:rsid w:val="001C3275"/>
    <w:rsid w:val="001C3706"/>
    <w:rsid w:val="001C39F6"/>
    <w:rsid w:val="001C4455"/>
    <w:rsid w:val="001C4579"/>
    <w:rsid w:val="001C4F5D"/>
    <w:rsid w:val="001C5059"/>
    <w:rsid w:val="001C562D"/>
    <w:rsid w:val="001C5798"/>
    <w:rsid w:val="001C582C"/>
    <w:rsid w:val="001C5C75"/>
    <w:rsid w:val="001C621A"/>
    <w:rsid w:val="001C639D"/>
    <w:rsid w:val="001C6745"/>
    <w:rsid w:val="001C6C25"/>
    <w:rsid w:val="001C7CFE"/>
    <w:rsid w:val="001D0799"/>
    <w:rsid w:val="001D0C2A"/>
    <w:rsid w:val="001D0FDF"/>
    <w:rsid w:val="001D1D89"/>
    <w:rsid w:val="001D20EA"/>
    <w:rsid w:val="001D219B"/>
    <w:rsid w:val="001D2593"/>
    <w:rsid w:val="001D28CD"/>
    <w:rsid w:val="001D2D73"/>
    <w:rsid w:val="001D3049"/>
    <w:rsid w:val="001D53D3"/>
    <w:rsid w:val="001D55C5"/>
    <w:rsid w:val="001D5795"/>
    <w:rsid w:val="001D5D01"/>
    <w:rsid w:val="001D5D82"/>
    <w:rsid w:val="001D60D6"/>
    <w:rsid w:val="001D7669"/>
    <w:rsid w:val="001E03CA"/>
    <w:rsid w:val="001E0F9F"/>
    <w:rsid w:val="001E13AD"/>
    <w:rsid w:val="001E13F2"/>
    <w:rsid w:val="001E210E"/>
    <w:rsid w:val="001E2590"/>
    <w:rsid w:val="001E3B5B"/>
    <w:rsid w:val="001E4208"/>
    <w:rsid w:val="001E43BC"/>
    <w:rsid w:val="001E45EC"/>
    <w:rsid w:val="001E4631"/>
    <w:rsid w:val="001E51FB"/>
    <w:rsid w:val="001E53CD"/>
    <w:rsid w:val="001E6267"/>
    <w:rsid w:val="001E6362"/>
    <w:rsid w:val="001E6697"/>
    <w:rsid w:val="001E71C8"/>
    <w:rsid w:val="001E79D0"/>
    <w:rsid w:val="001E7AE2"/>
    <w:rsid w:val="001E7E3B"/>
    <w:rsid w:val="001F0D46"/>
    <w:rsid w:val="001F135D"/>
    <w:rsid w:val="001F14BC"/>
    <w:rsid w:val="001F1513"/>
    <w:rsid w:val="001F1C14"/>
    <w:rsid w:val="001F201C"/>
    <w:rsid w:val="001F23F6"/>
    <w:rsid w:val="001F3551"/>
    <w:rsid w:val="001F42EC"/>
    <w:rsid w:val="001F47BD"/>
    <w:rsid w:val="001F47EC"/>
    <w:rsid w:val="001F4862"/>
    <w:rsid w:val="001F55E0"/>
    <w:rsid w:val="001F639B"/>
    <w:rsid w:val="002000D2"/>
    <w:rsid w:val="002018BA"/>
    <w:rsid w:val="00202BF5"/>
    <w:rsid w:val="0020311B"/>
    <w:rsid w:val="002033CF"/>
    <w:rsid w:val="00204306"/>
    <w:rsid w:val="00204441"/>
    <w:rsid w:val="0020481A"/>
    <w:rsid w:val="00204E13"/>
    <w:rsid w:val="0020688A"/>
    <w:rsid w:val="00206BC6"/>
    <w:rsid w:val="002072DA"/>
    <w:rsid w:val="00207611"/>
    <w:rsid w:val="0020765F"/>
    <w:rsid w:val="00207940"/>
    <w:rsid w:val="002102FF"/>
    <w:rsid w:val="002103F0"/>
    <w:rsid w:val="00210B63"/>
    <w:rsid w:val="00210FBA"/>
    <w:rsid w:val="00211025"/>
    <w:rsid w:val="0021129B"/>
    <w:rsid w:val="00211406"/>
    <w:rsid w:val="0021214A"/>
    <w:rsid w:val="002122E6"/>
    <w:rsid w:val="002123DC"/>
    <w:rsid w:val="00212A50"/>
    <w:rsid w:val="00212E87"/>
    <w:rsid w:val="002131F5"/>
    <w:rsid w:val="00213232"/>
    <w:rsid w:val="002135D6"/>
    <w:rsid w:val="002142BD"/>
    <w:rsid w:val="002144EF"/>
    <w:rsid w:val="00214BE4"/>
    <w:rsid w:val="00214E78"/>
    <w:rsid w:val="00214FFD"/>
    <w:rsid w:val="00215053"/>
    <w:rsid w:val="00216711"/>
    <w:rsid w:val="00216A6C"/>
    <w:rsid w:val="00216CEB"/>
    <w:rsid w:val="0022021B"/>
    <w:rsid w:val="0022066A"/>
    <w:rsid w:val="00220BD8"/>
    <w:rsid w:val="002215AC"/>
    <w:rsid w:val="00221941"/>
    <w:rsid w:val="00221E67"/>
    <w:rsid w:val="00221E99"/>
    <w:rsid w:val="002225B2"/>
    <w:rsid w:val="00222C01"/>
    <w:rsid w:val="00222C4F"/>
    <w:rsid w:val="00222C7D"/>
    <w:rsid w:val="00223123"/>
    <w:rsid w:val="00223862"/>
    <w:rsid w:val="00223AF4"/>
    <w:rsid w:val="00224174"/>
    <w:rsid w:val="00225441"/>
    <w:rsid w:val="002256E8"/>
    <w:rsid w:val="00225D4A"/>
    <w:rsid w:val="00225EEF"/>
    <w:rsid w:val="00225F23"/>
    <w:rsid w:val="002266F1"/>
    <w:rsid w:val="00226711"/>
    <w:rsid w:val="002267CA"/>
    <w:rsid w:val="002273E1"/>
    <w:rsid w:val="00227AE1"/>
    <w:rsid w:val="00227F01"/>
    <w:rsid w:val="002300C6"/>
    <w:rsid w:val="00230181"/>
    <w:rsid w:val="0023097F"/>
    <w:rsid w:val="00230EF2"/>
    <w:rsid w:val="00230FDF"/>
    <w:rsid w:val="00231A7D"/>
    <w:rsid w:val="00232859"/>
    <w:rsid w:val="002329EC"/>
    <w:rsid w:val="00232C61"/>
    <w:rsid w:val="0023303F"/>
    <w:rsid w:val="002331C0"/>
    <w:rsid w:val="00233252"/>
    <w:rsid w:val="0023326C"/>
    <w:rsid w:val="002333DD"/>
    <w:rsid w:val="002338D4"/>
    <w:rsid w:val="002338F2"/>
    <w:rsid w:val="00233C52"/>
    <w:rsid w:val="00234B60"/>
    <w:rsid w:val="00235C27"/>
    <w:rsid w:val="00235E5C"/>
    <w:rsid w:val="0024017A"/>
    <w:rsid w:val="002402F5"/>
    <w:rsid w:val="0024045A"/>
    <w:rsid w:val="0024049C"/>
    <w:rsid w:val="00240ABF"/>
    <w:rsid w:val="00240B9F"/>
    <w:rsid w:val="002414A5"/>
    <w:rsid w:val="00241E5B"/>
    <w:rsid w:val="00241E87"/>
    <w:rsid w:val="0024259A"/>
    <w:rsid w:val="002429C1"/>
    <w:rsid w:val="002432BF"/>
    <w:rsid w:val="002438B7"/>
    <w:rsid w:val="002438F8"/>
    <w:rsid w:val="00243D6B"/>
    <w:rsid w:val="00244091"/>
    <w:rsid w:val="00244A54"/>
    <w:rsid w:val="002459F8"/>
    <w:rsid w:val="0024614E"/>
    <w:rsid w:val="0024635D"/>
    <w:rsid w:val="00246587"/>
    <w:rsid w:val="0024670F"/>
    <w:rsid w:val="002467DA"/>
    <w:rsid w:val="00246862"/>
    <w:rsid w:val="00246BF9"/>
    <w:rsid w:val="00247018"/>
    <w:rsid w:val="002470EF"/>
    <w:rsid w:val="0025002E"/>
    <w:rsid w:val="002507F2"/>
    <w:rsid w:val="0025097D"/>
    <w:rsid w:val="00250D63"/>
    <w:rsid w:val="00251176"/>
    <w:rsid w:val="00251BD1"/>
    <w:rsid w:val="00252455"/>
    <w:rsid w:val="00252621"/>
    <w:rsid w:val="00252A23"/>
    <w:rsid w:val="00252B29"/>
    <w:rsid w:val="00252C49"/>
    <w:rsid w:val="00252D90"/>
    <w:rsid w:val="002533D7"/>
    <w:rsid w:val="002534BE"/>
    <w:rsid w:val="00253DAB"/>
    <w:rsid w:val="0025498A"/>
    <w:rsid w:val="00254D4E"/>
    <w:rsid w:val="0025578D"/>
    <w:rsid w:val="002561C8"/>
    <w:rsid w:val="00256CE2"/>
    <w:rsid w:val="00256DD2"/>
    <w:rsid w:val="002572F0"/>
    <w:rsid w:val="002573B8"/>
    <w:rsid w:val="002574C7"/>
    <w:rsid w:val="00257E04"/>
    <w:rsid w:val="00260B18"/>
    <w:rsid w:val="002619DA"/>
    <w:rsid w:val="00261DD6"/>
    <w:rsid w:val="0026213C"/>
    <w:rsid w:val="00262256"/>
    <w:rsid w:val="002624CF"/>
    <w:rsid w:val="002649ED"/>
    <w:rsid w:val="00264F31"/>
    <w:rsid w:val="00265A10"/>
    <w:rsid w:val="00265D55"/>
    <w:rsid w:val="00267DE9"/>
    <w:rsid w:val="00267ED8"/>
    <w:rsid w:val="002701C0"/>
    <w:rsid w:val="002706FB"/>
    <w:rsid w:val="00271990"/>
    <w:rsid w:val="00271D87"/>
    <w:rsid w:val="00272404"/>
    <w:rsid w:val="002729D1"/>
    <w:rsid w:val="00272CB9"/>
    <w:rsid w:val="002730B1"/>
    <w:rsid w:val="002731A7"/>
    <w:rsid w:val="00273223"/>
    <w:rsid w:val="002732C9"/>
    <w:rsid w:val="00274B5B"/>
    <w:rsid w:val="002757CB"/>
    <w:rsid w:val="00276436"/>
    <w:rsid w:val="002765CD"/>
    <w:rsid w:val="002766D1"/>
    <w:rsid w:val="00276EB0"/>
    <w:rsid w:val="00277244"/>
    <w:rsid w:val="0027725A"/>
    <w:rsid w:val="00277361"/>
    <w:rsid w:val="002776AB"/>
    <w:rsid w:val="0028121A"/>
    <w:rsid w:val="00281400"/>
    <w:rsid w:val="00281C11"/>
    <w:rsid w:val="00281F45"/>
    <w:rsid w:val="00282868"/>
    <w:rsid w:val="00282D6B"/>
    <w:rsid w:val="0028406A"/>
    <w:rsid w:val="00284D52"/>
    <w:rsid w:val="002857CA"/>
    <w:rsid w:val="0028583C"/>
    <w:rsid w:val="002865C2"/>
    <w:rsid w:val="002872D4"/>
    <w:rsid w:val="00287B75"/>
    <w:rsid w:val="00287C2F"/>
    <w:rsid w:val="002904EC"/>
    <w:rsid w:val="002908A9"/>
    <w:rsid w:val="00290925"/>
    <w:rsid w:val="00290CED"/>
    <w:rsid w:val="00290D53"/>
    <w:rsid w:val="00291010"/>
    <w:rsid w:val="00292553"/>
    <w:rsid w:val="0029351A"/>
    <w:rsid w:val="00293623"/>
    <w:rsid w:val="00293C52"/>
    <w:rsid w:val="00293E9E"/>
    <w:rsid w:val="00294172"/>
    <w:rsid w:val="002941CB"/>
    <w:rsid w:val="002952DA"/>
    <w:rsid w:val="002954C9"/>
    <w:rsid w:val="00295BD2"/>
    <w:rsid w:val="00295D08"/>
    <w:rsid w:val="00296427"/>
    <w:rsid w:val="00296913"/>
    <w:rsid w:val="00296B8B"/>
    <w:rsid w:val="0029782C"/>
    <w:rsid w:val="002A003C"/>
    <w:rsid w:val="002A00CF"/>
    <w:rsid w:val="002A0E13"/>
    <w:rsid w:val="002A1843"/>
    <w:rsid w:val="002A1E01"/>
    <w:rsid w:val="002A32E4"/>
    <w:rsid w:val="002A3438"/>
    <w:rsid w:val="002A4F29"/>
    <w:rsid w:val="002A56C7"/>
    <w:rsid w:val="002A5A95"/>
    <w:rsid w:val="002A6392"/>
    <w:rsid w:val="002A67C6"/>
    <w:rsid w:val="002A7580"/>
    <w:rsid w:val="002A79D3"/>
    <w:rsid w:val="002A7B91"/>
    <w:rsid w:val="002B0D4E"/>
    <w:rsid w:val="002B145A"/>
    <w:rsid w:val="002B1704"/>
    <w:rsid w:val="002B1A2E"/>
    <w:rsid w:val="002B1DA3"/>
    <w:rsid w:val="002B40A3"/>
    <w:rsid w:val="002B505A"/>
    <w:rsid w:val="002B509B"/>
    <w:rsid w:val="002B555F"/>
    <w:rsid w:val="002B5D9A"/>
    <w:rsid w:val="002B7326"/>
    <w:rsid w:val="002B7591"/>
    <w:rsid w:val="002B796E"/>
    <w:rsid w:val="002B7B57"/>
    <w:rsid w:val="002C0044"/>
    <w:rsid w:val="002C1267"/>
    <w:rsid w:val="002C2F67"/>
    <w:rsid w:val="002C2FD4"/>
    <w:rsid w:val="002C370F"/>
    <w:rsid w:val="002C3D5D"/>
    <w:rsid w:val="002C40AB"/>
    <w:rsid w:val="002C53F1"/>
    <w:rsid w:val="002C61AA"/>
    <w:rsid w:val="002C624D"/>
    <w:rsid w:val="002C687B"/>
    <w:rsid w:val="002C6B43"/>
    <w:rsid w:val="002C6EE3"/>
    <w:rsid w:val="002C73DD"/>
    <w:rsid w:val="002C7DF2"/>
    <w:rsid w:val="002D041C"/>
    <w:rsid w:val="002D0545"/>
    <w:rsid w:val="002D0D00"/>
    <w:rsid w:val="002D0DAC"/>
    <w:rsid w:val="002D1B9C"/>
    <w:rsid w:val="002D2267"/>
    <w:rsid w:val="002D2672"/>
    <w:rsid w:val="002D2DB3"/>
    <w:rsid w:val="002D3F93"/>
    <w:rsid w:val="002D42A4"/>
    <w:rsid w:val="002D4DDA"/>
    <w:rsid w:val="002D5519"/>
    <w:rsid w:val="002D5662"/>
    <w:rsid w:val="002D5677"/>
    <w:rsid w:val="002D5B50"/>
    <w:rsid w:val="002D718E"/>
    <w:rsid w:val="002D7959"/>
    <w:rsid w:val="002E01D3"/>
    <w:rsid w:val="002E0509"/>
    <w:rsid w:val="002E0A57"/>
    <w:rsid w:val="002E119F"/>
    <w:rsid w:val="002E221D"/>
    <w:rsid w:val="002E258A"/>
    <w:rsid w:val="002E2AE5"/>
    <w:rsid w:val="002E307E"/>
    <w:rsid w:val="002E36DB"/>
    <w:rsid w:val="002E4247"/>
    <w:rsid w:val="002E4285"/>
    <w:rsid w:val="002E448D"/>
    <w:rsid w:val="002E4A91"/>
    <w:rsid w:val="002E4D86"/>
    <w:rsid w:val="002E552A"/>
    <w:rsid w:val="002E5EF0"/>
    <w:rsid w:val="002E6DFE"/>
    <w:rsid w:val="002E735B"/>
    <w:rsid w:val="002E7482"/>
    <w:rsid w:val="002F018A"/>
    <w:rsid w:val="002F0953"/>
    <w:rsid w:val="002F0ABE"/>
    <w:rsid w:val="002F227A"/>
    <w:rsid w:val="002F25D3"/>
    <w:rsid w:val="002F2842"/>
    <w:rsid w:val="002F2E5B"/>
    <w:rsid w:val="002F3652"/>
    <w:rsid w:val="002F4025"/>
    <w:rsid w:val="002F42EE"/>
    <w:rsid w:val="002F44F6"/>
    <w:rsid w:val="002F53CB"/>
    <w:rsid w:val="002F59E4"/>
    <w:rsid w:val="002F5EA5"/>
    <w:rsid w:val="002F5F37"/>
    <w:rsid w:val="002F6117"/>
    <w:rsid w:val="002F61E4"/>
    <w:rsid w:val="002F71A0"/>
    <w:rsid w:val="003009C5"/>
    <w:rsid w:val="00300DB4"/>
    <w:rsid w:val="003011E2"/>
    <w:rsid w:val="00301961"/>
    <w:rsid w:val="00301EC9"/>
    <w:rsid w:val="003021B0"/>
    <w:rsid w:val="003022B7"/>
    <w:rsid w:val="00302314"/>
    <w:rsid w:val="00302C9C"/>
    <w:rsid w:val="00303135"/>
    <w:rsid w:val="00303EFF"/>
    <w:rsid w:val="003040B5"/>
    <w:rsid w:val="003050A2"/>
    <w:rsid w:val="003055B5"/>
    <w:rsid w:val="003057A7"/>
    <w:rsid w:val="00306A0B"/>
    <w:rsid w:val="00306D33"/>
    <w:rsid w:val="00307795"/>
    <w:rsid w:val="00310095"/>
    <w:rsid w:val="00310645"/>
    <w:rsid w:val="003106AE"/>
    <w:rsid w:val="003112E2"/>
    <w:rsid w:val="00311661"/>
    <w:rsid w:val="00311AC4"/>
    <w:rsid w:val="003137EA"/>
    <w:rsid w:val="00313942"/>
    <w:rsid w:val="00313FD2"/>
    <w:rsid w:val="00314689"/>
    <w:rsid w:val="003146B5"/>
    <w:rsid w:val="00314C47"/>
    <w:rsid w:val="00315020"/>
    <w:rsid w:val="00315332"/>
    <w:rsid w:val="00316720"/>
    <w:rsid w:val="0031692D"/>
    <w:rsid w:val="00316D63"/>
    <w:rsid w:val="00317629"/>
    <w:rsid w:val="0031764A"/>
    <w:rsid w:val="00320705"/>
    <w:rsid w:val="00320A21"/>
    <w:rsid w:val="00320BF4"/>
    <w:rsid w:val="003226E0"/>
    <w:rsid w:val="0032271A"/>
    <w:rsid w:val="00322CB1"/>
    <w:rsid w:val="00322E83"/>
    <w:rsid w:val="003238A3"/>
    <w:rsid w:val="00323BED"/>
    <w:rsid w:val="00325B02"/>
    <w:rsid w:val="00325E1D"/>
    <w:rsid w:val="00326F42"/>
    <w:rsid w:val="00327AE5"/>
    <w:rsid w:val="0033030D"/>
    <w:rsid w:val="003303C8"/>
    <w:rsid w:val="003305AE"/>
    <w:rsid w:val="003305EB"/>
    <w:rsid w:val="0033066C"/>
    <w:rsid w:val="00330A0A"/>
    <w:rsid w:val="00330A35"/>
    <w:rsid w:val="0033160B"/>
    <w:rsid w:val="003317EF"/>
    <w:rsid w:val="00331B7D"/>
    <w:rsid w:val="00331D5F"/>
    <w:rsid w:val="00331DE3"/>
    <w:rsid w:val="0033245F"/>
    <w:rsid w:val="0033284A"/>
    <w:rsid w:val="00332D29"/>
    <w:rsid w:val="00332D88"/>
    <w:rsid w:val="00332EE3"/>
    <w:rsid w:val="00333440"/>
    <w:rsid w:val="003336A3"/>
    <w:rsid w:val="00333CD3"/>
    <w:rsid w:val="00333FD1"/>
    <w:rsid w:val="003347B2"/>
    <w:rsid w:val="00334AD9"/>
    <w:rsid w:val="00334CDA"/>
    <w:rsid w:val="003351C8"/>
    <w:rsid w:val="003357D6"/>
    <w:rsid w:val="00336991"/>
    <w:rsid w:val="003378B9"/>
    <w:rsid w:val="00337E26"/>
    <w:rsid w:val="00337F35"/>
    <w:rsid w:val="003405AA"/>
    <w:rsid w:val="003406AB"/>
    <w:rsid w:val="00340818"/>
    <w:rsid w:val="0034093B"/>
    <w:rsid w:val="003409BA"/>
    <w:rsid w:val="00341BC5"/>
    <w:rsid w:val="00341EC6"/>
    <w:rsid w:val="003421C7"/>
    <w:rsid w:val="003424AD"/>
    <w:rsid w:val="00342B2C"/>
    <w:rsid w:val="00342B42"/>
    <w:rsid w:val="00343618"/>
    <w:rsid w:val="003447D9"/>
    <w:rsid w:val="00344D8D"/>
    <w:rsid w:val="00344DC0"/>
    <w:rsid w:val="00346342"/>
    <w:rsid w:val="003467AF"/>
    <w:rsid w:val="00346D46"/>
    <w:rsid w:val="00350888"/>
    <w:rsid w:val="00350896"/>
    <w:rsid w:val="00351C30"/>
    <w:rsid w:val="00353091"/>
    <w:rsid w:val="00354618"/>
    <w:rsid w:val="003553F9"/>
    <w:rsid w:val="0035575D"/>
    <w:rsid w:val="0035653F"/>
    <w:rsid w:val="00356AB3"/>
    <w:rsid w:val="00356D13"/>
    <w:rsid w:val="00357527"/>
    <w:rsid w:val="0035755C"/>
    <w:rsid w:val="003578DB"/>
    <w:rsid w:val="00360759"/>
    <w:rsid w:val="00360B68"/>
    <w:rsid w:val="00360D31"/>
    <w:rsid w:val="003628B3"/>
    <w:rsid w:val="00363687"/>
    <w:rsid w:val="00363734"/>
    <w:rsid w:val="00364F9A"/>
    <w:rsid w:val="00365B4A"/>
    <w:rsid w:val="00366D04"/>
    <w:rsid w:val="00366E1E"/>
    <w:rsid w:val="003670E1"/>
    <w:rsid w:val="00367F7A"/>
    <w:rsid w:val="003701F6"/>
    <w:rsid w:val="0037078F"/>
    <w:rsid w:val="0037083A"/>
    <w:rsid w:val="003708A7"/>
    <w:rsid w:val="003728D3"/>
    <w:rsid w:val="00372FDA"/>
    <w:rsid w:val="0037301C"/>
    <w:rsid w:val="003740FF"/>
    <w:rsid w:val="00374A90"/>
    <w:rsid w:val="00374EFA"/>
    <w:rsid w:val="00375052"/>
    <w:rsid w:val="003750F8"/>
    <w:rsid w:val="003755A3"/>
    <w:rsid w:val="0037600C"/>
    <w:rsid w:val="00376A9C"/>
    <w:rsid w:val="00376D9C"/>
    <w:rsid w:val="0038057A"/>
    <w:rsid w:val="0038076C"/>
    <w:rsid w:val="003807C2"/>
    <w:rsid w:val="00380FA4"/>
    <w:rsid w:val="0038219A"/>
    <w:rsid w:val="00382F74"/>
    <w:rsid w:val="00383A05"/>
    <w:rsid w:val="003840D8"/>
    <w:rsid w:val="00384294"/>
    <w:rsid w:val="003842E2"/>
    <w:rsid w:val="00384680"/>
    <w:rsid w:val="00384779"/>
    <w:rsid w:val="00384B9B"/>
    <w:rsid w:val="00384DD5"/>
    <w:rsid w:val="00384E1E"/>
    <w:rsid w:val="00384FC0"/>
    <w:rsid w:val="00385163"/>
    <w:rsid w:val="00385214"/>
    <w:rsid w:val="003854CC"/>
    <w:rsid w:val="00385A93"/>
    <w:rsid w:val="00386CCB"/>
    <w:rsid w:val="00387288"/>
    <w:rsid w:val="003872A9"/>
    <w:rsid w:val="003872AD"/>
    <w:rsid w:val="0039017C"/>
    <w:rsid w:val="00390A82"/>
    <w:rsid w:val="00390BF8"/>
    <w:rsid w:val="00390D7E"/>
    <w:rsid w:val="0039104F"/>
    <w:rsid w:val="003917D9"/>
    <w:rsid w:val="00391F1F"/>
    <w:rsid w:val="00392382"/>
    <w:rsid w:val="0039262A"/>
    <w:rsid w:val="00392B2B"/>
    <w:rsid w:val="0039363C"/>
    <w:rsid w:val="00393D08"/>
    <w:rsid w:val="00394580"/>
    <w:rsid w:val="00394ACE"/>
    <w:rsid w:val="0039544E"/>
    <w:rsid w:val="00395642"/>
    <w:rsid w:val="0039625E"/>
    <w:rsid w:val="00397091"/>
    <w:rsid w:val="00397378"/>
    <w:rsid w:val="0039761C"/>
    <w:rsid w:val="00397A48"/>
    <w:rsid w:val="00397D27"/>
    <w:rsid w:val="00397E28"/>
    <w:rsid w:val="00397EB3"/>
    <w:rsid w:val="003A11A6"/>
    <w:rsid w:val="003A11D2"/>
    <w:rsid w:val="003A189B"/>
    <w:rsid w:val="003A1999"/>
    <w:rsid w:val="003A1D9B"/>
    <w:rsid w:val="003A29D0"/>
    <w:rsid w:val="003A316E"/>
    <w:rsid w:val="003A3674"/>
    <w:rsid w:val="003A3F36"/>
    <w:rsid w:val="003A4647"/>
    <w:rsid w:val="003A4A69"/>
    <w:rsid w:val="003A530A"/>
    <w:rsid w:val="003A57E8"/>
    <w:rsid w:val="003A6DB9"/>
    <w:rsid w:val="003A6E92"/>
    <w:rsid w:val="003A70B2"/>
    <w:rsid w:val="003A7955"/>
    <w:rsid w:val="003A7C1F"/>
    <w:rsid w:val="003B021A"/>
    <w:rsid w:val="003B0315"/>
    <w:rsid w:val="003B0782"/>
    <w:rsid w:val="003B07CD"/>
    <w:rsid w:val="003B0A2F"/>
    <w:rsid w:val="003B11E9"/>
    <w:rsid w:val="003B1FCC"/>
    <w:rsid w:val="003B20FA"/>
    <w:rsid w:val="003B27F3"/>
    <w:rsid w:val="003B2CC1"/>
    <w:rsid w:val="003B3448"/>
    <w:rsid w:val="003B3692"/>
    <w:rsid w:val="003B36F4"/>
    <w:rsid w:val="003B39E0"/>
    <w:rsid w:val="003B3ABC"/>
    <w:rsid w:val="003B4814"/>
    <w:rsid w:val="003B4867"/>
    <w:rsid w:val="003B4BB3"/>
    <w:rsid w:val="003B4CF0"/>
    <w:rsid w:val="003B4D0B"/>
    <w:rsid w:val="003B530C"/>
    <w:rsid w:val="003B5A7E"/>
    <w:rsid w:val="003B5E38"/>
    <w:rsid w:val="003B63B8"/>
    <w:rsid w:val="003B7A3B"/>
    <w:rsid w:val="003C01BB"/>
    <w:rsid w:val="003C0549"/>
    <w:rsid w:val="003C0763"/>
    <w:rsid w:val="003C1765"/>
    <w:rsid w:val="003C27B7"/>
    <w:rsid w:val="003C30CD"/>
    <w:rsid w:val="003C31F8"/>
    <w:rsid w:val="003C3455"/>
    <w:rsid w:val="003C3BD2"/>
    <w:rsid w:val="003C499E"/>
    <w:rsid w:val="003C4FC0"/>
    <w:rsid w:val="003C52D5"/>
    <w:rsid w:val="003C570B"/>
    <w:rsid w:val="003C6134"/>
    <w:rsid w:val="003C6538"/>
    <w:rsid w:val="003C6A41"/>
    <w:rsid w:val="003C6E1F"/>
    <w:rsid w:val="003C797C"/>
    <w:rsid w:val="003C7EBE"/>
    <w:rsid w:val="003D1928"/>
    <w:rsid w:val="003D206E"/>
    <w:rsid w:val="003D31DA"/>
    <w:rsid w:val="003D3A1A"/>
    <w:rsid w:val="003D42B8"/>
    <w:rsid w:val="003D451A"/>
    <w:rsid w:val="003D5206"/>
    <w:rsid w:val="003D53A2"/>
    <w:rsid w:val="003D585C"/>
    <w:rsid w:val="003D5F68"/>
    <w:rsid w:val="003D66CD"/>
    <w:rsid w:val="003D6A0C"/>
    <w:rsid w:val="003D6EB0"/>
    <w:rsid w:val="003D7B22"/>
    <w:rsid w:val="003E0B49"/>
    <w:rsid w:val="003E1176"/>
    <w:rsid w:val="003E11BC"/>
    <w:rsid w:val="003E1462"/>
    <w:rsid w:val="003E19AC"/>
    <w:rsid w:val="003E22DE"/>
    <w:rsid w:val="003E24A2"/>
    <w:rsid w:val="003E2679"/>
    <w:rsid w:val="003E27F7"/>
    <w:rsid w:val="003E2F9D"/>
    <w:rsid w:val="003E37C5"/>
    <w:rsid w:val="003E4407"/>
    <w:rsid w:val="003E52DD"/>
    <w:rsid w:val="003E5AD0"/>
    <w:rsid w:val="003E637C"/>
    <w:rsid w:val="003E664D"/>
    <w:rsid w:val="003E6CD5"/>
    <w:rsid w:val="003F0235"/>
    <w:rsid w:val="003F0B20"/>
    <w:rsid w:val="003F0C54"/>
    <w:rsid w:val="003F13C9"/>
    <w:rsid w:val="003F1C03"/>
    <w:rsid w:val="003F1FF2"/>
    <w:rsid w:val="003F2EA6"/>
    <w:rsid w:val="003F328F"/>
    <w:rsid w:val="003F3B21"/>
    <w:rsid w:val="003F3F28"/>
    <w:rsid w:val="003F4009"/>
    <w:rsid w:val="003F44AF"/>
    <w:rsid w:val="003F464A"/>
    <w:rsid w:val="003F4943"/>
    <w:rsid w:val="003F4DD2"/>
    <w:rsid w:val="003F64FE"/>
    <w:rsid w:val="003F659C"/>
    <w:rsid w:val="003F6CC0"/>
    <w:rsid w:val="003F6EE2"/>
    <w:rsid w:val="003F709E"/>
    <w:rsid w:val="003F7A47"/>
    <w:rsid w:val="003F7CCC"/>
    <w:rsid w:val="003F7E78"/>
    <w:rsid w:val="003F7FDC"/>
    <w:rsid w:val="00400FE1"/>
    <w:rsid w:val="0040176B"/>
    <w:rsid w:val="00401ECF"/>
    <w:rsid w:val="004030FC"/>
    <w:rsid w:val="0040310B"/>
    <w:rsid w:val="00403A68"/>
    <w:rsid w:val="00406747"/>
    <w:rsid w:val="00406A9A"/>
    <w:rsid w:val="004070FE"/>
    <w:rsid w:val="004073B2"/>
    <w:rsid w:val="0040774D"/>
    <w:rsid w:val="00407FFA"/>
    <w:rsid w:val="00410E4C"/>
    <w:rsid w:val="00410E62"/>
    <w:rsid w:val="004111B6"/>
    <w:rsid w:val="00412037"/>
    <w:rsid w:val="0041258B"/>
    <w:rsid w:val="004125E5"/>
    <w:rsid w:val="004126A3"/>
    <w:rsid w:val="00412991"/>
    <w:rsid w:val="00412DB9"/>
    <w:rsid w:val="00412F6C"/>
    <w:rsid w:val="00413B3D"/>
    <w:rsid w:val="00414C92"/>
    <w:rsid w:val="00415301"/>
    <w:rsid w:val="00415A01"/>
    <w:rsid w:val="00420EF7"/>
    <w:rsid w:val="00421822"/>
    <w:rsid w:val="00421B07"/>
    <w:rsid w:val="00423197"/>
    <w:rsid w:val="004232A8"/>
    <w:rsid w:val="004234DF"/>
    <w:rsid w:val="0042356E"/>
    <w:rsid w:val="00423D0D"/>
    <w:rsid w:val="004243E8"/>
    <w:rsid w:val="0042549F"/>
    <w:rsid w:val="004254EF"/>
    <w:rsid w:val="00425584"/>
    <w:rsid w:val="004255EF"/>
    <w:rsid w:val="00425A32"/>
    <w:rsid w:val="00426932"/>
    <w:rsid w:val="00426B0D"/>
    <w:rsid w:val="004271EA"/>
    <w:rsid w:val="004315BB"/>
    <w:rsid w:val="00431A7A"/>
    <w:rsid w:val="00434972"/>
    <w:rsid w:val="004349DF"/>
    <w:rsid w:val="00434BDB"/>
    <w:rsid w:val="0043561D"/>
    <w:rsid w:val="00435C59"/>
    <w:rsid w:val="00436B24"/>
    <w:rsid w:val="00436BD1"/>
    <w:rsid w:val="00437123"/>
    <w:rsid w:val="0043714D"/>
    <w:rsid w:val="004373CA"/>
    <w:rsid w:val="00440C35"/>
    <w:rsid w:val="00440CFE"/>
    <w:rsid w:val="00441577"/>
    <w:rsid w:val="00443106"/>
    <w:rsid w:val="0044395E"/>
    <w:rsid w:val="00443F24"/>
    <w:rsid w:val="00444249"/>
    <w:rsid w:val="00444F11"/>
    <w:rsid w:val="0044546D"/>
    <w:rsid w:val="004456EB"/>
    <w:rsid w:val="004460AD"/>
    <w:rsid w:val="0044620F"/>
    <w:rsid w:val="004463F3"/>
    <w:rsid w:val="0044736D"/>
    <w:rsid w:val="00451C53"/>
    <w:rsid w:val="00454AED"/>
    <w:rsid w:val="00454DE1"/>
    <w:rsid w:val="004554D6"/>
    <w:rsid w:val="00456497"/>
    <w:rsid w:val="00457805"/>
    <w:rsid w:val="00460166"/>
    <w:rsid w:val="00460EEB"/>
    <w:rsid w:val="00461473"/>
    <w:rsid w:val="00461A9C"/>
    <w:rsid w:val="004621F3"/>
    <w:rsid w:val="00463B3A"/>
    <w:rsid w:val="00463D9B"/>
    <w:rsid w:val="00464701"/>
    <w:rsid w:val="004647B3"/>
    <w:rsid w:val="00464B82"/>
    <w:rsid w:val="004654DC"/>
    <w:rsid w:val="00465741"/>
    <w:rsid w:val="00466E6C"/>
    <w:rsid w:val="004673B9"/>
    <w:rsid w:val="004700ED"/>
    <w:rsid w:val="00470926"/>
    <w:rsid w:val="00470AF8"/>
    <w:rsid w:val="0047170F"/>
    <w:rsid w:val="00471B3A"/>
    <w:rsid w:val="0047281D"/>
    <w:rsid w:val="00473402"/>
    <w:rsid w:val="00473513"/>
    <w:rsid w:val="0047449A"/>
    <w:rsid w:val="00474921"/>
    <w:rsid w:val="00474A4E"/>
    <w:rsid w:val="00474DF3"/>
    <w:rsid w:val="00475007"/>
    <w:rsid w:val="004752A6"/>
    <w:rsid w:val="00475578"/>
    <w:rsid w:val="00475CCA"/>
    <w:rsid w:val="00475D4B"/>
    <w:rsid w:val="00475F6A"/>
    <w:rsid w:val="00476FEA"/>
    <w:rsid w:val="0047728B"/>
    <w:rsid w:val="00477558"/>
    <w:rsid w:val="0047775A"/>
    <w:rsid w:val="00477C35"/>
    <w:rsid w:val="004804B3"/>
    <w:rsid w:val="004808D4"/>
    <w:rsid w:val="00481244"/>
    <w:rsid w:val="00481BA6"/>
    <w:rsid w:val="00481C3A"/>
    <w:rsid w:val="0048277C"/>
    <w:rsid w:val="004828B4"/>
    <w:rsid w:val="00482D03"/>
    <w:rsid w:val="00484109"/>
    <w:rsid w:val="004845CF"/>
    <w:rsid w:val="00484776"/>
    <w:rsid w:val="00484AE5"/>
    <w:rsid w:val="00485120"/>
    <w:rsid w:val="0048560D"/>
    <w:rsid w:val="00485F26"/>
    <w:rsid w:val="00486244"/>
    <w:rsid w:val="00486D46"/>
    <w:rsid w:val="0048710C"/>
    <w:rsid w:val="0048715B"/>
    <w:rsid w:val="00487B48"/>
    <w:rsid w:val="00487FFA"/>
    <w:rsid w:val="00490DFC"/>
    <w:rsid w:val="00491B4E"/>
    <w:rsid w:val="00492E99"/>
    <w:rsid w:val="00494054"/>
    <w:rsid w:val="00496219"/>
    <w:rsid w:val="00496699"/>
    <w:rsid w:val="00496C8C"/>
    <w:rsid w:val="00497799"/>
    <w:rsid w:val="004978D5"/>
    <w:rsid w:val="00497A1D"/>
    <w:rsid w:val="004A09E3"/>
    <w:rsid w:val="004A0E53"/>
    <w:rsid w:val="004A0EFF"/>
    <w:rsid w:val="004A1DD9"/>
    <w:rsid w:val="004A1FE7"/>
    <w:rsid w:val="004A2339"/>
    <w:rsid w:val="004A2CCF"/>
    <w:rsid w:val="004A2E20"/>
    <w:rsid w:val="004A3AF6"/>
    <w:rsid w:val="004A425D"/>
    <w:rsid w:val="004A48E4"/>
    <w:rsid w:val="004A4F1B"/>
    <w:rsid w:val="004A5BDA"/>
    <w:rsid w:val="004A6D24"/>
    <w:rsid w:val="004A7507"/>
    <w:rsid w:val="004A7E20"/>
    <w:rsid w:val="004A7F89"/>
    <w:rsid w:val="004B0F0E"/>
    <w:rsid w:val="004B16B4"/>
    <w:rsid w:val="004B1901"/>
    <w:rsid w:val="004B211F"/>
    <w:rsid w:val="004B2542"/>
    <w:rsid w:val="004B2897"/>
    <w:rsid w:val="004B3010"/>
    <w:rsid w:val="004B4687"/>
    <w:rsid w:val="004B47CF"/>
    <w:rsid w:val="004B52FB"/>
    <w:rsid w:val="004B61D5"/>
    <w:rsid w:val="004B6B21"/>
    <w:rsid w:val="004B6B88"/>
    <w:rsid w:val="004B73B7"/>
    <w:rsid w:val="004C02CB"/>
    <w:rsid w:val="004C1807"/>
    <w:rsid w:val="004C1AE3"/>
    <w:rsid w:val="004C2621"/>
    <w:rsid w:val="004C2AC3"/>
    <w:rsid w:val="004C2CA8"/>
    <w:rsid w:val="004C37A3"/>
    <w:rsid w:val="004C37FB"/>
    <w:rsid w:val="004C3869"/>
    <w:rsid w:val="004C3ABC"/>
    <w:rsid w:val="004C44C8"/>
    <w:rsid w:val="004C4CD4"/>
    <w:rsid w:val="004C5205"/>
    <w:rsid w:val="004C542E"/>
    <w:rsid w:val="004C5A42"/>
    <w:rsid w:val="004C5C42"/>
    <w:rsid w:val="004C70B5"/>
    <w:rsid w:val="004C7398"/>
    <w:rsid w:val="004C75EA"/>
    <w:rsid w:val="004C788E"/>
    <w:rsid w:val="004C7D05"/>
    <w:rsid w:val="004D32CA"/>
    <w:rsid w:val="004D39F0"/>
    <w:rsid w:val="004D3F42"/>
    <w:rsid w:val="004D5252"/>
    <w:rsid w:val="004D6188"/>
    <w:rsid w:val="004D6305"/>
    <w:rsid w:val="004D697F"/>
    <w:rsid w:val="004D6A52"/>
    <w:rsid w:val="004D6D25"/>
    <w:rsid w:val="004D7079"/>
    <w:rsid w:val="004E0DB5"/>
    <w:rsid w:val="004E2FCE"/>
    <w:rsid w:val="004E380D"/>
    <w:rsid w:val="004E4066"/>
    <w:rsid w:val="004E4084"/>
    <w:rsid w:val="004E4281"/>
    <w:rsid w:val="004E4BFE"/>
    <w:rsid w:val="004E5534"/>
    <w:rsid w:val="004E5719"/>
    <w:rsid w:val="004E5A73"/>
    <w:rsid w:val="004E60A3"/>
    <w:rsid w:val="004E614C"/>
    <w:rsid w:val="004E6ABF"/>
    <w:rsid w:val="004E6F39"/>
    <w:rsid w:val="004E7A83"/>
    <w:rsid w:val="004E7B03"/>
    <w:rsid w:val="004F0FC7"/>
    <w:rsid w:val="004F1342"/>
    <w:rsid w:val="004F1B03"/>
    <w:rsid w:val="004F1B39"/>
    <w:rsid w:val="004F1F24"/>
    <w:rsid w:val="004F1F3B"/>
    <w:rsid w:val="004F20C9"/>
    <w:rsid w:val="004F2B0F"/>
    <w:rsid w:val="004F2CD5"/>
    <w:rsid w:val="004F2F42"/>
    <w:rsid w:val="004F3D10"/>
    <w:rsid w:val="004F3FE3"/>
    <w:rsid w:val="004F405B"/>
    <w:rsid w:val="004F478D"/>
    <w:rsid w:val="004F47FA"/>
    <w:rsid w:val="004F5035"/>
    <w:rsid w:val="004F5190"/>
    <w:rsid w:val="004F587F"/>
    <w:rsid w:val="004F7775"/>
    <w:rsid w:val="004F77E3"/>
    <w:rsid w:val="005005DD"/>
    <w:rsid w:val="00500BDF"/>
    <w:rsid w:val="00501682"/>
    <w:rsid w:val="005018AD"/>
    <w:rsid w:val="005024C2"/>
    <w:rsid w:val="0050284A"/>
    <w:rsid w:val="00503108"/>
    <w:rsid w:val="00503880"/>
    <w:rsid w:val="0050403B"/>
    <w:rsid w:val="00504127"/>
    <w:rsid w:val="00504892"/>
    <w:rsid w:val="00504CAC"/>
    <w:rsid w:val="005050BF"/>
    <w:rsid w:val="00505837"/>
    <w:rsid w:val="00506525"/>
    <w:rsid w:val="00507834"/>
    <w:rsid w:val="00507840"/>
    <w:rsid w:val="00507B07"/>
    <w:rsid w:val="0051014C"/>
    <w:rsid w:val="00510255"/>
    <w:rsid w:val="005106A0"/>
    <w:rsid w:val="00511382"/>
    <w:rsid w:val="00511CA7"/>
    <w:rsid w:val="00512485"/>
    <w:rsid w:val="0051317A"/>
    <w:rsid w:val="00514481"/>
    <w:rsid w:val="00514A45"/>
    <w:rsid w:val="00515E1D"/>
    <w:rsid w:val="005160E6"/>
    <w:rsid w:val="005175FC"/>
    <w:rsid w:val="00517F7E"/>
    <w:rsid w:val="00520222"/>
    <w:rsid w:val="005209B4"/>
    <w:rsid w:val="00520B61"/>
    <w:rsid w:val="00520BE7"/>
    <w:rsid w:val="00520F71"/>
    <w:rsid w:val="005211BE"/>
    <w:rsid w:val="00521AB6"/>
    <w:rsid w:val="00521E46"/>
    <w:rsid w:val="00522D8B"/>
    <w:rsid w:val="00522E95"/>
    <w:rsid w:val="005255FA"/>
    <w:rsid w:val="00525A36"/>
    <w:rsid w:val="00525FDB"/>
    <w:rsid w:val="00526703"/>
    <w:rsid w:val="0052684A"/>
    <w:rsid w:val="005269A0"/>
    <w:rsid w:val="00526EAB"/>
    <w:rsid w:val="00527330"/>
    <w:rsid w:val="0052747F"/>
    <w:rsid w:val="00527E26"/>
    <w:rsid w:val="005307C1"/>
    <w:rsid w:val="005308BE"/>
    <w:rsid w:val="00530EA0"/>
    <w:rsid w:val="00531EED"/>
    <w:rsid w:val="00532A35"/>
    <w:rsid w:val="00533530"/>
    <w:rsid w:val="00533646"/>
    <w:rsid w:val="005338E4"/>
    <w:rsid w:val="005348FD"/>
    <w:rsid w:val="00535ADC"/>
    <w:rsid w:val="00535AF2"/>
    <w:rsid w:val="00535AF7"/>
    <w:rsid w:val="0053604B"/>
    <w:rsid w:val="005362C0"/>
    <w:rsid w:val="0053638A"/>
    <w:rsid w:val="005372A4"/>
    <w:rsid w:val="005376BC"/>
    <w:rsid w:val="00537854"/>
    <w:rsid w:val="00540072"/>
    <w:rsid w:val="005411EA"/>
    <w:rsid w:val="00541863"/>
    <w:rsid w:val="00541CE0"/>
    <w:rsid w:val="00542561"/>
    <w:rsid w:val="0054424F"/>
    <w:rsid w:val="00544276"/>
    <w:rsid w:val="00545033"/>
    <w:rsid w:val="00545804"/>
    <w:rsid w:val="005462F1"/>
    <w:rsid w:val="00546A33"/>
    <w:rsid w:val="00547B9A"/>
    <w:rsid w:val="005513F2"/>
    <w:rsid w:val="005515E5"/>
    <w:rsid w:val="00551869"/>
    <w:rsid w:val="00551AB7"/>
    <w:rsid w:val="0055230B"/>
    <w:rsid w:val="0055261A"/>
    <w:rsid w:val="0055277E"/>
    <w:rsid w:val="00552D87"/>
    <w:rsid w:val="005530BC"/>
    <w:rsid w:val="00553AFD"/>
    <w:rsid w:val="00554228"/>
    <w:rsid w:val="005554FB"/>
    <w:rsid w:val="00555601"/>
    <w:rsid w:val="00555DB3"/>
    <w:rsid w:val="005578AE"/>
    <w:rsid w:val="00560D9C"/>
    <w:rsid w:val="005612DF"/>
    <w:rsid w:val="00561308"/>
    <w:rsid w:val="0056313F"/>
    <w:rsid w:val="00564423"/>
    <w:rsid w:val="00564CA3"/>
    <w:rsid w:val="00564EEA"/>
    <w:rsid w:val="005657C9"/>
    <w:rsid w:val="00565ABA"/>
    <w:rsid w:val="00565CF2"/>
    <w:rsid w:val="00565EC5"/>
    <w:rsid w:val="005664A5"/>
    <w:rsid w:val="00566C4D"/>
    <w:rsid w:val="00566DC1"/>
    <w:rsid w:val="00566F83"/>
    <w:rsid w:val="0056787A"/>
    <w:rsid w:val="00567EBC"/>
    <w:rsid w:val="00570894"/>
    <w:rsid w:val="00570A92"/>
    <w:rsid w:val="00571110"/>
    <w:rsid w:val="00571694"/>
    <w:rsid w:val="0057216D"/>
    <w:rsid w:val="005729C7"/>
    <w:rsid w:val="00574C50"/>
    <w:rsid w:val="00575009"/>
    <w:rsid w:val="00575649"/>
    <w:rsid w:val="00576CA6"/>
    <w:rsid w:val="00576D2A"/>
    <w:rsid w:val="00576E63"/>
    <w:rsid w:val="00577734"/>
    <w:rsid w:val="00577C00"/>
    <w:rsid w:val="00577E47"/>
    <w:rsid w:val="00581131"/>
    <w:rsid w:val="00581635"/>
    <w:rsid w:val="005819CE"/>
    <w:rsid w:val="00581C1C"/>
    <w:rsid w:val="00581F20"/>
    <w:rsid w:val="00582999"/>
    <w:rsid w:val="00582E3A"/>
    <w:rsid w:val="00583680"/>
    <w:rsid w:val="005839EF"/>
    <w:rsid w:val="0058432E"/>
    <w:rsid w:val="00584E21"/>
    <w:rsid w:val="00584F92"/>
    <w:rsid w:val="005857E7"/>
    <w:rsid w:val="005868C1"/>
    <w:rsid w:val="005874A8"/>
    <w:rsid w:val="005905AF"/>
    <w:rsid w:val="005919D7"/>
    <w:rsid w:val="00593651"/>
    <w:rsid w:val="00593A90"/>
    <w:rsid w:val="00594C00"/>
    <w:rsid w:val="00595859"/>
    <w:rsid w:val="00596365"/>
    <w:rsid w:val="00596AA6"/>
    <w:rsid w:val="00596D8F"/>
    <w:rsid w:val="005973E3"/>
    <w:rsid w:val="005979B6"/>
    <w:rsid w:val="00597F03"/>
    <w:rsid w:val="005A0C8B"/>
    <w:rsid w:val="005A0F67"/>
    <w:rsid w:val="005A240E"/>
    <w:rsid w:val="005A2AA8"/>
    <w:rsid w:val="005A2C9A"/>
    <w:rsid w:val="005A2DCC"/>
    <w:rsid w:val="005A3B81"/>
    <w:rsid w:val="005A3E4A"/>
    <w:rsid w:val="005A3EDF"/>
    <w:rsid w:val="005A49BE"/>
    <w:rsid w:val="005A4BFB"/>
    <w:rsid w:val="005A4E6B"/>
    <w:rsid w:val="005A5140"/>
    <w:rsid w:val="005A560A"/>
    <w:rsid w:val="005A565C"/>
    <w:rsid w:val="005A5C12"/>
    <w:rsid w:val="005A699E"/>
    <w:rsid w:val="005A7B6D"/>
    <w:rsid w:val="005B0502"/>
    <w:rsid w:val="005B0773"/>
    <w:rsid w:val="005B1142"/>
    <w:rsid w:val="005B185C"/>
    <w:rsid w:val="005B1B6B"/>
    <w:rsid w:val="005B1D46"/>
    <w:rsid w:val="005B218E"/>
    <w:rsid w:val="005B2BDE"/>
    <w:rsid w:val="005B3064"/>
    <w:rsid w:val="005B3842"/>
    <w:rsid w:val="005B437F"/>
    <w:rsid w:val="005B4495"/>
    <w:rsid w:val="005B47C9"/>
    <w:rsid w:val="005B504F"/>
    <w:rsid w:val="005B5350"/>
    <w:rsid w:val="005B541F"/>
    <w:rsid w:val="005B60EF"/>
    <w:rsid w:val="005B61AB"/>
    <w:rsid w:val="005B66B5"/>
    <w:rsid w:val="005B6AFD"/>
    <w:rsid w:val="005B6D6B"/>
    <w:rsid w:val="005B6E9F"/>
    <w:rsid w:val="005B6F7D"/>
    <w:rsid w:val="005B729C"/>
    <w:rsid w:val="005B74A8"/>
    <w:rsid w:val="005B753B"/>
    <w:rsid w:val="005C01AD"/>
    <w:rsid w:val="005C09AB"/>
    <w:rsid w:val="005C0A94"/>
    <w:rsid w:val="005C1365"/>
    <w:rsid w:val="005C14BB"/>
    <w:rsid w:val="005C1BA6"/>
    <w:rsid w:val="005C24D8"/>
    <w:rsid w:val="005C26C4"/>
    <w:rsid w:val="005C2751"/>
    <w:rsid w:val="005C3B87"/>
    <w:rsid w:val="005C439B"/>
    <w:rsid w:val="005C44FC"/>
    <w:rsid w:val="005C4EFC"/>
    <w:rsid w:val="005C4F3C"/>
    <w:rsid w:val="005C50FF"/>
    <w:rsid w:val="005C56DE"/>
    <w:rsid w:val="005C58B9"/>
    <w:rsid w:val="005C5EDF"/>
    <w:rsid w:val="005C634D"/>
    <w:rsid w:val="005C64DC"/>
    <w:rsid w:val="005C685E"/>
    <w:rsid w:val="005C70BE"/>
    <w:rsid w:val="005C7DDE"/>
    <w:rsid w:val="005D08F2"/>
    <w:rsid w:val="005D0FF4"/>
    <w:rsid w:val="005D2376"/>
    <w:rsid w:val="005D2F65"/>
    <w:rsid w:val="005D3352"/>
    <w:rsid w:val="005D3602"/>
    <w:rsid w:val="005D4166"/>
    <w:rsid w:val="005D47EF"/>
    <w:rsid w:val="005D4E10"/>
    <w:rsid w:val="005D5472"/>
    <w:rsid w:val="005D5DB2"/>
    <w:rsid w:val="005D65D8"/>
    <w:rsid w:val="005D67C6"/>
    <w:rsid w:val="005D6967"/>
    <w:rsid w:val="005D6A7B"/>
    <w:rsid w:val="005D6DBB"/>
    <w:rsid w:val="005D72F3"/>
    <w:rsid w:val="005D741D"/>
    <w:rsid w:val="005D7F8A"/>
    <w:rsid w:val="005E0381"/>
    <w:rsid w:val="005E0A2E"/>
    <w:rsid w:val="005E0C92"/>
    <w:rsid w:val="005E1637"/>
    <w:rsid w:val="005E1851"/>
    <w:rsid w:val="005E23A6"/>
    <w:rsid w:val="005E2FEB"/>
    <w:rsid w:val="005E32CE"/>
    <w:rsid w:val="005E3994"/>
    <w:rsid w:val="005E3F14"/>
    <w:rsid w:val="005E4444"/>
    <w:rsid w:val="005E46EC"/>
    <w:rsid w:val="005E56A5"/>
    <w:rsid w:val="005E6501"/>
    <w:rsid w:val="005E6F7C"/>
    <w:rsid w:val="005E721E"/>
    <w:rsid w:val="005E7303"/>
    <w:rsid w:val="005F0515"/>
    <w:rsid w:val="005F0E82"/>
    <w:rsid w:val="005F1987"/>
    <w:rsid w:val="005F246C"/>
    <w:rsid w:val="005F274A"/>
    <w:rsid w:val="005F3B58"/>
    <w:rsid w:val="005F3FB5"/>
    <w:rsid w:val="005F5070"/>
    <w:rsid w:val="005F59CA"/>
    <w:rsid w:val="005F75EE"/>
    <w:rsid w:val="005F760E"/>
    <w:rsid w:val="005F7908"/>
    <w:rsid w:val="005F793C"/>
    <w:rsid w:val="005F7E5D"/>
    <w:rsid w:val="006009F4"/>
    <w:rsid w:val="00601893"/>
    <w:rsid w:val="006025EC"/>
    <w:rsid w:val="00602FF4"/>
    <w:rsid w:val="0060334E"/>
    <w:rsid w:val="006035B4"/>
    <w:rsid w:val="006036C7"/>
    <w:rsid w:val="00604B29"/>
    <w:rsid w:val="006065AD"/>
    <w:rsid w:val="006068D8"/>
    <w:rsid w:val="00606ED4"/>
    <w:rsid w:val="00606F86"/>
    <w:rsid w:val="00607276"/>
    <w:rsid w:val="00607287"/>
    <w:rsid w:val="00607574"/>
    <w:rsid w:val="0061301E"/>
    <w:rsid w:val="00613131"/>
    <w:rsid w:val="0061343A"/>
    <w:rsid w:val="00614A3D"/>
    <w:rsid w:val="00614E7B"/>
    <w:rsid w:val="00615794"/>
    <w:rsid w:val="0061580C"/>
    <w:rsid w:val="00615F66"/>
    <w:rsid w:val="00616479"/>
    <w:rsid w:val="006169D2"/>
    <w:rsid w:val="00616DF1"/>
    <w:rsid w:val="00616F54"/>
    <w:rsid w:val="00617805"/>
    <w:rsid w:val="00617A8C"/>
    <w:rsid w:val="00617C86"/>
    <w:rsid w:val="00617E79"/>
    <w:rsid w:val="006206A3"/>
    <w:rsid w:val="00620EFD"/>
    <w:rsid w:val="00621E49"/>
    <w:rsid w:val="0062251D"/>
    <w:rsid w:val="00622595"/>
    <w:rsid w:val="006225C2"/>
    <w:rsid w:val="00622A74"/>
    <w:rsid w:val="006238D7"/>
    <w:rsid w:val="00624C45"/>
    <w:rsid w:val="00624EB5"/>
    <w:rsid w:val="00625926"/>
    <w:rsid w:val="00626744"/>
    <w:rsid w:val="006268BE"/>
    <w:rsid w:val="006275E3"/>
    <w:rsid w:val="00627DDA"/>
    <w:rsid w:val="006303BE"/>
    <w:rsid w:val="006304E6"/>
    <w:rsid w:val="006305E8"/>
    <w:rsid w:val="00630657"/>
    <w:rsid w:val="0063219D"/>
    <w:rsid w:val="0063241B"/>
    <w:rsid w:val="00632644"/>
    <w:rsid w:val="0063370F"/>
    <w:rsid w:val="00634D86"/>
    <w:rsid w:val="0063582B"/>
    <w:rsid w:val="006359A2"/>
    <w:rsid w:val="006360BC"/>
    <w:rsid w:val="006367BA"/>
    <w:rsid w:val="006367C6"/>
    <w:rsid w:val="006368EA"/>
    <w:rsid w:val="0063719F"/>
    <w:rsid w:val="00640679"/>
    <w:rsid w:val="00640AC6"/>
    <w:rsid w:val="00643353"/>
    <w:rsid w:val="00643B42"/>
    <w:rsid w:val="00643E3C"/>
    <w:rsid w:val="00644040"/>
    <w:rsid w:val="0064411E"/>
    <w:rsid w:val="006443F9"/>
    <w:rsid w:val="00644414"/>
    <w:rsid w:val="0064455E"/>
    <w:rsid w:val="00644C66"/>
    <w:rsid w:val="00645356"/>
    <w:rsid w:val="00645976"/>
    <w:rsid w:val="006459E4"/>
    <w:rsid w:val="00645E8F"/>
    <w:rsid w:val="0064697D"/>
    <w:rsid w:val="00646A78"/>
    <w:rsid w:val="006473B2"/>
    <w:rsid w:val="00647519"/>
    <w:rsid w:val="00647CA8"/>
    <w:rsid w:val="006502C9"/>
    <w:rsid w:val="00651790"/>
    <w:rsid w:val="0065181A"/>
    <w:rsid w:val="00651E73"/>
    <w:rsid w:val="0065227C"/>
    <w:rsid w:val="006525DE"/>
    <w:rsid w:val="006526D8"/>
    <w:rsid w:val="00652CA6"/>
    <w:rsid w:val="00652F8C"/>
    <w:rsid w:val="0065355B"/>
    <w:rsid w:val="006551C0"/>
    <w:rsid w:val="00655308"/>
    <w:rsid w:val="00655911"/>
    <w:rsid w:val="00655C0E"/>
    <w:rsid w:val="0065765E"/>
    <w:rsid w:val="006600AC"/>
    <w:rsid w:val="00660284"/>
    <w:rsid w:val="00660319"/>
    <w:rsid w:val="00660931"/>
    <w:rsid w:val="00660DB8"/>
    <w:rsid w:val="00661517"/>
    <w:rsid w:val="006624AC"/>
    <w:rsid w:val="006629BC"/>
    <w:rsid w:val="0066334A"/>
    <w:rsid w:val="00663383"/>
    <w:rsid w:val="00663558"/>
    <w:rsid w:val="00663A0D"/>
    <w:rsid w:val="00664243"/>
    <w:rsid w:val="0066475D"/>
    <w:rsid w:val="00664F53"/>
    <w:rsid w:val="006657D4"/>
    <w:rsid w:val="00665F50"/>
    <w:rsid w:val="00666ACB"/>
    <w:rsid w:val="00667382"/>
    <w:rsid w:val="006679EC"/>
    <w:rsid w:val="006701E4"/>
    <w:rsid w:val="006707C6"/>
    <w:rsid w:val="006723A4"/>
    <w:rsid w:val="00672805"/>
    <w:rsid w:val="00673225"/>
    <w:rsid w:val="0067461A"/>
    <w:rsid w:val="0067478A"/>
    <w:rsid w:val="00674B02"/>
    <w:rsid w:val="00675178"/>
    <w:rsid w:val="00675374"/>
    <w:rsid w:val="006754FA"/>
    <w:rsid w:val="00675D42"/>
    <w:rsid w:val="00676557"/>
    <w:rsid w:val="0067675E"/>
    <w:rsid w:val="00681637"/>
    <w:rsid w:val="0068262D"/>
    <w:rsid w:val="006828BE"/>
    <w:rsid w:val="006834AE"/>
    <w:rsid w:val="00683DA1"/>
    <w:rsid w:val="006841B8"/>
    <w:rsid w:val="0068465D"/>
    <w:rsid w:val="006848E1"/>
    <w:rsid w:val="00684B00"/>
    <w:rsid w:val="00685558"/>
    <w:rsid w:val="006860E3"/>
    <w:rsid w:val="00686E44"/>
    <w:rsid w:val="0068723A"/>
    <w:rsid w:val="00687256"/>
    <w:rsid w:val="006872F1"/>
    <w:rsid w:val="0068750E"/>
    <w:rsid w:val="00687727"/>
    <w:rsid w:val="0068774D"/>
    <w:rsid w:val="00687C57"/>
    <w:rsid w:val="00687D16"/>
    <w:rsid w:val="00690FA6"/>
    <w:rsid w:val="006911E9"/>
    <w:rsid w:val="006912BE"/>
    <w:rsid w:val="00691626"/>
    <w:rsid w:val="00691BFF"/>
    <w:rsid w:val="00692AA0"/>
    <w:rsid w:val="00693344"/>
    <w:rsid w:val="006934A6"/>
    <w:rsid w:val="00693667"/>
    <w:rsid w:val="006941FA"/>
    <w:rsid w:val="006956E2"/>
    <w:rsid w:val="00697715"/>
    <w:rsid w:val="006A048E"/>
    <w:rsid w:val="006A05D4"/>
    <w:rsid w:val="006A088B"/>
    <w:rsid w:val="006A0A75"/>
    <w:rsid w:val="006A2771"/>
    <w:rsid w:val="006A350D"/>
    <w:rsid w:val="006A3D61"/>
    <w:rsid w:val="006A4B91"/>
    <w:rsid w:val="006A5782"/>
    <w:rsid w:val="006A6D30"/>
    <w:rsid w:val="006A71E7"/>
    <w:rsid w:val="006A7C2B"/>
    <w:rsid w:val="006B1634"/>
    <w:rsid w:val="006B17ED"/>
    <w:rsid w:val="006B1AA5"/>
    <w:rsid w:val="006B1CFD"/>
    <w:rsid w:val="006B1D90"/>
    <w:rsid w:val="006B2E69"/>
    <w:rsid w:val="006B2EE9"/>
    <w:rsid w:val="006B3CAB"/>
    <w:rsid w:val="006B4147"/>
    <w:rsid w:val="006B4730"/>
    <w:rsid w:val="006B49C6"/>
    <w:rsid w:val="006B5305"/>
    <w:rsid w:val="006B60D0"/>
    <w:rsid w:val="006B73AB"/>
    <w:rsid w:val="006B773C"/>
    <w:rsid w:val="006C0347"/>
    <w:rsid w:val="006C0F9E"/>
    <w:rsid w:val="006C1A67"/>
    <w:rsid w:val="006C32B7"/>
    <w:rsid w:val="006C33E7"/>
    <w:rsid w:val="006C383B"/>
    <w:rsid w:val="006C4AF2"/>
    <w:rsid w:val="006C52CE"/>
    <w:rsid w:val="006C5FF3"/>
    <w:rsid w:val="006C6D60"/>
    <w:rsid w:val="006C6FA6"/>
    <w:rsid w:val="006C73AE"/>
    <w:rsid w:val="006C75FC"/>
    <w:rsid w:val="006C7911"/>
    <w:rsid w:val="006C7DF8"/>
    <w:rsid w:val="006C7FFE"/>
    <w:rsid w:val="006D1482"/>
    <w:rsid w:val="006D1FF8"/>
    <w:rsid w:val="006D20E5"/>
    <w:rsid w:val="006D3DAE"/>
    <w:rsid w:val="006D514F"/>
    <w:rsid w:val="006D517E"/>
    <w:rsid w:val="006D51E8"/>
    <w:rsid w:val="006D56BA"/>
    <w:rsid w:val="006D5AFE"/>
    <w:rsid w:val="006D67C7"/>
    <w:rsid w:val="006D7115"/>
    <w:rsid w:val="006D7C30"/>
    <w:rsid w:val="006E0AB6"/>
    <w:rsid w:val="006E0E54"/>
    <w:rsid w:val="006E150A"/>
    <w:rsid w:val="006E1897"/>
    <w:rsid w:val="006E2024"/>
    <w:rsid w:val="006E2ED0"/>
    <w:rsid w:val="006E5B1F"/>
    <w:rsid w:val="006E5DD1"/>
    <w:rsid w:val="006E5E04"/>
    <w:rsid w:val="006E6788"/>
    <w:rsid w:val="006E72AA"/>
    <w:rsid w:val="006E7C2D"/>
    <w:rsid w:val="006E7E4F"/>
    <w:rsid w:val="006F042C"/>
    <w:rsid w:val="006F2820"/>
    <w:rsid w:val="006F323A"/>
    <w:rsid w:val="006F3620"/>
    <w:rsid w:val="006F41A7"/>
    <w:rsid w:val="006F4D54"/>
    <w:rsid w:val="006F4E99"/>
    <w:rsid w:val="006F59AA"/>
    <w:rsid w:val="006F5DFF"/>
    <w:rsid w:val="006F637D"/>
    <w:rsid w:val="006F6E11"/>
    <w:rsid w:val="006F730B"/>
    <w:rsid w:val="00700210"/>
    <w:rsid w:val="007004AE"/>
    <w:rsid w:val="007007B5"/>
    <w:rsid w:val="00700DCE"/>
    <w:rsid w:val="0070108D"/>
    <w:rsid w:val="0070172B"/>
    <w:rsid w:val="007017C5"/>
    <w:rsid w:val="00701C39"/>
    <w:rsid w:val="00702603"/>
    <w:rsid w:val="00702FCF"/>
    <w:rsid w:val="00704021"/>
    <w:rsid w:val="00704CFF"/>
    <w:rsid w:val="007059C4"/>
    <w:rsid w:val="007059FD"/>
    <w:rsid w:val="007074ED"/>
    <w:rsid w:val="00707FB1"/>
    <w:rsid w:val="00711265"/>
    <w:rsid w:val="00711886"/>
    <w:rsid w:val="007118AB"/>
    <w:rsid w:val="007119C6"/>
    <w:rsid w:val="0071209B"/>
    <w:rsid w:val="00712440"/>
    <w:rsid w:val="00712523"/>
    <w:rsid w:val="00713D45"/>
    <w:rsid w:val="00714123"/>
    <w:rsid w:val="0071415C"/>
    <w:rsid w:val="0071592A"/>
    <w:rsid w:val="00715D54"/>
    <w:rsid w:val="00715D92"/>
    <w:rsid w:val="00716723"/>
    <w:rsid w:val="00716CD9"/>
    <w:rsid w:val="007174C0"/>
    <w:rsid w:val="00717CD0"/>
    <w:rsid w:val="00717E4C"/>
    <w:rsid w:val="0072072C"/>
    <w:rsid w:val="00720899"/>
    <w:rsid w:val="007209FC"/>
    <w:rsid w:val="00720B64"/>
    <w:rsid w:val="00721316"/>
    <w:rsid w:val="00721ADD"/>
    <w:rsid w:val="00722450"/>
    <w:rsid w:val="0072253C"/>
    <w:rsid w:val="0072280D"/>
    <w:rsid w:val="007228C8"/>
    <w:rsid w:val="00722DAB"/>
    <w:rsid w:val="0072322E"/>
    <w:rsid w:val="00723323"/>
    <w:rsid w:val="0072343A"/>
    <w:rsid w:val="007236C7"/>
    <w:rsid w:val="0072417F"/>
    <w:rsid w:val="0072454A"/>
    <w:rsid w:val="0072507B"/>
    <w:rsid w:val="007264EA"/>
    <w:rsid w:val="00726D57"/>
    <w:rsid w:val="00726F71"/>
    <w:rsid w:val="0072706D"/>
    <w:rsid w:val="00730929"/>
    <w:rsid w:val="00731220"/>
    <w:rsid w:val="00731EE4"/>
    <w:rsid w:val="00732425"/>
    <w:rsid w:val="00732889"/>
    <w:rsid w:val="00732AE4"/>
    <w:rsid w:val="00732BBC"/>
    <w:rsid w:val="00732CAB"/>
    <w:rsid w:val="00734BE3"/>
    <w:rsid w:val="00735E82"/>
    <w:rsid w:val="00736D58"/>
    <w:rsid w:val="0073709C"/>
    <w:rsid w:val="007370F6"/>
    <w:rsid w:val="007376A4"/>
    <w:rsid w:val="00737CB0"/>
    <w:rsid w:val="00737E1E"/>
    <w:rsid w:val="007406D5"/>
    <w:rsid w:val="00740B83"/>
    <w:rsid w:val="00740BD7"/>
    <w:rsid w:val="00741961"/>
    <w:rsid w:val="00741BD3"/>
    <w:rsid w:val="0074253C"/>
    <w:rsid w:val="00742B19"/>
    <w:rsid w:val="00742BCA"/>
    <w:rsid w:val="0074315C"/>
    <w:rsid w:val="00743AFD"/>
    <w:rsid w:val="0074408A"/>
    <w:rsid w:val="00744E90"/>
    <w:rsid w:val="00745455"/>
    <w:rsid w:val="00745473"/>
    <w:rsid w:val="00745A65"/>
    <w:rsid w:val="00746289"/>
    <w:rsid w:val="00746378"/>
    <w:rsid w:val="007464F2"/>
    <w:rsid w:val="0074698E"/>
    <w:rsid w:val="00746CB1"/>
    <w:rsid w:val="00746DE3"/>
    <w:rsid w:val="00746E5F"/>
    <w:rsid w:val="007476E9"/>
    <w:rsid w:val="007501E1"/>
    <w:rsid w:val="007513C6"/>
    <w:rsid w:val="007514BF"/>
    <w:rsid w:val="00752407"/>
    <w:rsid w:val="00752A54"/>
    <w:rsid w:val="00753305"/>
    <w:rsid w:val="00753387"/>
    <w:rsid w:val="00754170"/>
    <w:rsid w:val="0075469E"/>
    <w:rsid w:val="007549FC"/>
    <w:rsid w:val="00754A10"/>
    <w:rsid w:val="00754A48"/>
    <w:rsid w:val="0075501C"/>
    <w:rsid w:val="0075563B"/>
    <w:rsid w:val="00755FEB"/>
    <w:rsid w:val="00756D64"/>
    <w:rsid w:val="00757300"/>
    <w:rsid w:val="0075750E"/>
    <w:rsid w:val="00757BFD"/>
    <w:rsid w:val="007606E3"/>
    <w:rsid w:val="00760702"/>
    <w:rsid w:val="0076084F"/>
    <w:rsid w:val="007615BC"/>
    <w:rsid w:val="0076179F"/>
    <w:rsid w:val="00761FE9"/>
    <w:rsid w:val="00762CF7"/>
    <w:rsid w:val="00762EC1"/>
    <w:rsid w:val="00763B9D"/>
    <w:rsid w:val="00763BF5"/>
    <w:rsid w:val="007649F2"/>
    <w:rsid w:val="007660B2"/>
    <w:rsid w:val="007664B3"/>
    <w:rsid w:val="00766670"/>
    <w:rsid w:val="007672C0"/>
    <w:rsid w:val="00767381"/>
    <w:rsid w:val="00767386"/>
    <w:rsid w:val="0076743A"/>
    <w:rsid w:val="0076749E"/>
    <w:rsid w:val="00767C89"/>
    <w:rsid w:val="00767CEA"/>
    <w:rsid w:val="0077043E"/>
    <w:rsid w:val="007706CB"/>
    <w:rsid w:val="00770C69"/>
    <w:rsid w:val="00771A39"/>
    <w:rsid w:val="00772747"/>
    <w:rsid w:val="00772EE0"/>
    <w:rsid w:val="00772FBB"/>
    <w:rsid w:val="00775BB5"/>
    <w:rsid w:val="00776113"/>
    <w:rsid w:val="00777148"/>
    <w:rsid w:val="007776E1"/>
    <w:rsid w:val="00780EDD"/>
    <w:rsid w:val="0078153E"/>
    <w:rsid w:val="0078370D"/>
    <w:rsid w:val="0078395F"/>
    <w:rsid w:val="0078496A"/>
    <w:rsid w:val="00784B04"/>
    <w:rsid w:val="00785255"/>
    <w:rsid w:val="0078579C"/>
    <w:rsid w:val="00785DCC"/>
    <w:rsid w:val="00787330"/>
    <w:rsid w:val="0078752E"/>
    <w:rsid w:val="00787885"/>
    <w:rsid w:val="00790246"/>
    <w:rsid w:val="007909A2"/>
    <w:rsid w:val="00791615"/>
    <w:rsid w:val="00791836"/>
    <w:rsid w:val="00791D8C"/>
    <w:rsid w:val="0079227C"/>
    <w:rsid w:val="00792A50"/>
    <w:rsid w:val="007933D9"/>
    <w:rsid w:val="00793C1B"/>
    <w:rsid w:val="00794035"/>
    <w:rsid w:val="007941CB"/>
    <w:rsid w:val="007947EE"/>
    <w:rsid w:val="007959C7"/>
    <w:rsid w:val="00795B61"/>
    <w:rsid w:val="00795CC8"/>
    <w:rsid w:val="00796100"/>
    <w:rsid w:val="00796394"/>
    <w:rsid w:val="00796D80"/>
    <w:rsid w:val="00797168"/>
    <w:rsid w:val="007974F6"/>
    <w:rsid w:val="007A155A"/>
    <w:rsid w:val="007A1CE7"/>
    <w:rsid w:val="007A288F"/>
    <w:rsid w:val="007A32AA"/>
    <w:rsid w:val="007A33AE"/>
    <w:rsid w:val="007A381C"/>
    <w:rsid w:val="007A3B05"/>
    <w:rsid w:val="007A3C40"/>
    <w:rsid w:val="007A428B"/>
    <w:rsid w:val="007A46A5"/>
    <w:rsid w:val="007A4857"/>
    <w:rsid w:val="007A4867"/>
    <w:rsid w:val="007A4BE9"/>
    <w:rsid w:val="007A4CCA"/>
    <w:rsid w:val="007A50A3"/>
    <w:rsid w:val="007A54CB"/>
    <w:rsid w:val="007A5BAD"/>
    <w:rsid w:val="007A6962"/>
    <w:rsid w:val="007A7F4E"/>
    <w:rsid w:val="007A7FDA"/>
    <w:rsid w:val="007B0060"/>
    <w:rsid w:val="007B02F9"/>
    <w:rsid w:val="007B17C4"/>
    <w:rsid w:val="007B2152"/>
    <w:rsid w:val="007B2411"/>
    <w:rsid w:val="007B2D78"/>
    <w:rsid w:val="007B2E0B"/>
    <w:rsid w:val="007B3021"/>
    <w:rsid w:val="007B4663"/>
    <w:rsid w:val="007B4A0B"/>
    <w:rsid w:val="007B4CC5"/>
    <w:rsid w:val="007B5360"/>
    <w:rsid w:val="007B5FEC"/>
    <w:rsid w:val="007B754B"/>
    <w:rsid w:val="007B76BE"/>
    <w:rsid w:val="007B7DB1"/>
    <w:rsid w:val="007B7F69"/>
    <w:rsid w:val="007B7FFC"/>
    <w:rsid w:val="007C01FE"/>
    <w:rsid w:val="007C06C5"/>
    <w:rsid w:val="007C0C06"/>
    <w:rsid w:val="007C1855"/>
    <w:rsid w:val="007C2233"/>
    <w:rsid w:val="007C2FD4"/>
    <w:rsid w:val="007C476A"/>
    <w:rsid w:val="007C4A36"/>
    <w:rsid w:val="007C4B11"/>
    <w:rsid w:val="007C4D40"/>
    <w:rsid w:val="007C505E"/>
    <w:rsid w:val="007C50AF"/>
    <w:rsid w:val="007C516B"/>
    <w:rsid w:val="007C5455"/>
    <w:rsid w:val="007C5580"/>
    <w:rsid w:val="007C614E"/>
    <w:rsid w:val="007C637D"/>
    <w:rsid w:val="007C7B61"/>
    <w:rsid w:val="007D0540"/>
    <w:rsid w:val="007D0E24"/>
    <w:rsid w:val="007D0F6F"/>
    <w:rsid w:val="007D1712"/>
    <w:rsid w:val="007D1986"/>
    <w:rsid w:val="007D1A9A"/>
    <w:rsid w:val="007D1B93"/>
    <w:rsid w:val="007D2651"/>
    <w:rsid w:val="007D26FD"/>
    <w:rsid w:val="007D277F"/>
    <w:rsid w:val="007D2BE9"/>
    <w:rsid w:val="007D3505"/>
    <w:rsid w:val="007D373D"/>
    <w:rsid w:val="007D376B"/>
    <w:rsid w:val="007D3D29"/>
    <w:rsid w:val="007D3E64"/>
    <w:rsid w:val="007D41C2"/>
    <w:rsid w:val="007D4208"/>
    <w:rsid w:val="007D4B15"/>
    <w:rsid w:val="007D4E86"/>
    <w:rsid w:val="007D5960"/>
    <w:rsid w:val="007D6081"/>
    <w:rsid w:val="007D60D4"/>
    <w:rsid w:val="007D60E8"/>
    <w:rsid w:val="007D63F9"/>
    <w:rsid w:val="007D6D42"/>
    <w:rsid w:val="007D7194"/>
    <w:rsid w:val="007D7B10"/>
    <w:rsid w:val="007E02BD"/>
    <w:rsid w:val="007E036B"/>
    <w:rsid w:val="007E0C54"/>
    <w:rsid w:val="007E0DF6"/>
    <w:rsid w:val="007E146E"/>
    <w:rsid w:val="007E1705"/>
    <w:rsid w:val="007E2BE4"/>
    <w:rsid w:val="007E376B"/>
    <w:rsid w:val="007E4260"/>
    <w:rsid w:val="007E44E5"/>
    <w:rsid w:val="007E482E"/>
    <w:rsid w:val="007E56BB"/>
    <w:rsid w:val="007E5831"/>
    <w:rsid w:val="007E5BE7"/>
    <w:rsid w:val="007E6BC2"/>
    <w:rsid w:val="007E6D6B"/>
    <w:rsid w:val="007E6F51"/>
    <w:rsid w:val="007E7703"/>
    <w:rsid w:val="007F038D"/>
    <w:rsid w:val="007F054C"/>
    <w:rsid w:val="007F1690"/>
    <w:rsid w:val="007F1975"/>
    <w:rsid w:val="007F2C6D"/>
    <w:rsid w:val="007F2DC0"/>
    <w:rsid w:val="007F3332"/>
    <w:rsid w:val="007F390C"/>
    <w:rsid w:val="007F4469"/>
    <w:rsid w:val="007F45D7"/>
    <w:rsid w:val="007F52F3"/>
    <w:rsid w:val="007F56D7"/>
    <w:rsid w:val="007F5A60"/>
    <w:rsid w:val="007F7BED"/>
    <w:rsid w:val="008001D2"/>
    <w:rsid w:val="00801A29"/>
    <w:rsid w:val="00801C7E"/>
    <w:rsid w:val="00801F0F"/>
    <w:rsid w:val="008024FD"/>
    <w:rsid w:val="008026BA"/>
    <w:rsid w:val="0080282B"/>
    <w:rsid w:val="008035B3"/>
    <w:rsid w:val="008039F1"/>
    <w:rsid w:val="00803BE5"/>
    <w:rsid w:val="008040DD"/>
    <w:rsid w:val="00805220"/>
    <w:rsid w:val="0080525D"/>
    <w:rsid w:val="00805888"/>
    <w:rsid w:val="00805F01"/>
    <w:rsid w:val="008068B3"/>
    <w:rsid w:val="008068B8"/>
    <w:rsid w:val="00807849"/>
    <w:rsid w:val="00810355"/>
    <w:rsid w:val="008105A9"/>
    <w:rsid w:val="008115EF"/>
    <w:rsid w:val="00811861"/>
    <w:rsid w:val="008136DF"/>
    <w:rsid w:val="00813A6B"/>
    <w:rsid w:val="00813D2D"/>
    <w:rsid w:val="008145E8"/>
    <w:rsid w:val="0081568B"/>
    <w:rsid w:val="00815EC1"/>
    <w:rsid w:val="00816650"/>
    <w:rsid w:val="00816DC5"/>
    <w:rsid w:val="008209E8"/>
    <w:rsid w:val="00820B00"/>
    <w:rsid w:val="00820FE3"/>
    <w:rsid w:val="0082128E"/>
    <w:rsid w:val="00821348"/>
    <w:rsid w:val="008216AD"/>
    <w:rsid w:val="008216DF"/>
    <w:rsid w:val="00821755"/>
    <w:rsid w:val="00821E24"/>
    <w:rsid w:val="00821FDF"/>
    <w:rsid w:val="00822C9B"/>
    <w:rsid w:val="00822CE9"/>
    <w:rsid w:val="00822EA0"/>
    <w:rsid w:val="0082319B"/>
    <w:rsid w:val="00823323"/>
    <w:rsid w:val="008239FB"/>
    <w:rsid w:val="00823BA3"/>
    <w:rsid w:val="00823DC6"/>
    <w:rsid w:val="008251E7"/>
    <w:rsid w:val="00825653"/>
    <w:rsid w:val="00825A0D"/>
    <w:rsid w:val="00825B80"/>
    <w:rsid w:val="00825FDF"/>
    <w:rsid w:val="008260CA"/>
    <w:rsid w:val="0082651A"/>
    <w:rsid w:val="00830AC0"/>
    <w:rsid w:val="00832348"/>
    <w:rsid w:val="0083369E"/>
    <w:rsid w:val="008339FB"/>
    <w:rsid w:val="00833C08"/>
    <w:rsid w:val="008341EB"/>
    <w:rsid w:val="008344C0"/>
    <w:rsid w:val="00834808"/>
    <w:rsid w:val="00834AF1"/>
    <w:rsid w:val="00834C88"/>
    <w:rsid w:val="00835FAA"/>
    <w:rsid w:val="00835FC9"/>
    <w:rsid w:val="0083630F"/>
    <w:rsid w:val="00837008"/>
    <w:rsid w:val="0083734A"/>
    <w:rsid w:val="008377F2"/>
    <w:rsid w:val="008379EA"/>
    <w:rsid w:val="008379FC"/>
    <w:rsid w:val="00837A2E"/>
    <w:rsid w:val="00837CFF"/>
    <w:rsid w:val="008411F7"/>
    <w:rsid w:val="00841AD2"/>
    <w:rsid w:val="00843E8F"/>
    <w:rsid w:val="008440FA"/>
    <w:rsid w:val="008442EE"/>
    <w:rsid w:val="008449DA"/>
    <w:rsid w:val="00844BA6"/>
    <w:rsid w:val="008451E6"/>
    <w:rsid w:val="008465A8"/>
    <w:rsid w:val="008466E6"/>
    <w:rsid w:val="00846788"/>
    <w:rsid w:val="00847775"/>
    <w:rsid w:val="00847B4B"/>
    <w:rsid w:val="00850092"/>
    <w:rsid w:val="00850A3E"/>
    <w:rsid w:val="00850AD8"/>
    <w:rsid w:val="0085191B"/>
    <w:rsid w:val="00852443"/>
    <w:rsid w:val="0085286D"/>
    <w:rsid w:val="00852A57"/>
    <w:rsid w:val="00853D29"/>
    <w:rsid w:val="00853F6E"/>
    <w:rsid w:val="008544B4"/>
    <w:rsid w:val="00854501"/>
    <w:rsid w:val="00854670"/>
    <w:rsid w:val="0085491E"/>
    <w:rsid w:val="00854CF2"/>
    <w:rsid w:val="00854D12"/>
    <w:rsid w:val="00854D92"/>
    <w:rsid w:val="00856793"/>
    <w:rsid w:val="00856ADD"/>
    <w:rsid w:val="00856BB9"/>
    <w:rsid w:val="008570BE"/>
    <w:rsid w:val="008570D5"/>
    <w:rsid w:val="00860665"/>
    <w:rsid w:val="0086088C"/>
    <w:rsid w:val="00860E76"/>
    <w:rsid w:val="00861385"/>
    <w:rsid w:val="00862215"/>
    <w:rsid w:val="0086228F"/>
    <w:rsid w:val="00863507"/>
    <w:rsid w:val="00864789"/>
    <w:rsid w:val="00864B1D"/>
    <w:rsid w:val="00864D01"/>
    <w:rsid w:val="00865279"/>
    <w:rsid w:val="0086552B"/>
    <w:rsid w:val="0086590E"/>
    <w:rsid w:val="00865D8F"/>
    <w:rsid w:val="00866CDD"/>
    <w:rsid w:val="00867118"/>
    <w:rsid w:val="00867BF2"/>
    <w:rsid w:val="008704FF"/>
    <w:rsid w:val="00870AAC"/>
    <w:rsid w:val="00870AF8"/>
    <w:rsid w:val="00870E63"/>
    <w:rsid w:val="00871826"/>
    <w:rsid w:val="00871D3C"/>
    <w:rsid w:val="00872A17"/>
    <w:rsid w:val="00872DFE"/>
    <w:rsid w:val="008733EA"/>
    <w:rsid w:val="00873542"/>
    <w:rsid w:val="0087360B"/>
    <w:rsid w:val="008739DA"/>
    <w:rsid w:val="00874211"/>
    <w:rsid w:val="00874E23"/>
    <w:rsid w:val="00875496"/>
    <w:rsid w:val="00875F3D"/>
    <w:rsid w:val="008769A1"/>
    <w:rsid w:val="00876F9B"/>
    <w:rsid w:val="00877A9F"/>
    <w:rsid w:val="0088045F"/>
    <w:rsid w:val="0088187E"/>
    <w:rsid w:val="008819D2"/>
    <w:rsid w:val="0088227B"/>
    <w:rsid w:val="00882DE5"/>
    <w:rsid w:val="0088379B"/>
    <w:rsid w:val="00885C7E"/>
    <w:rsid w:val="00886EF4"/>
    <w:rsid w:val="0089014D"/>
    <w:rsid w:val="0089059D"/>
    <w:rsid w:val="0089070A"/>
    <w:rsid w:val="008913A0"/>
    <w:rsid w:val="008913C8"/>
    <w:rsid w:val="008913F7"/>
    <w:rsid w:val="008936C9"/>
    <w:rsid w:val="0089371D"/>
    <w:rsid w:val="00893BC4"/>
    <w:rsid w:val="00893E0D"/>
    <w:rsid w:val="0089401E"/>
    <w:rsid w:val="008943BB"/>
    <w:rsid w:val="00894E6B"/>
    <w:rsid w:val="0089575B"/>
    <w:rsid w:val="0089692B"/>
    <w:rsid w:val="00896D1F"/>
    <w:rsid w:val="00897168"/>
    <w:rsid w:val="008A0D25"/>
    <w:rsid w:val="008A10C0"/>
    <w:rsid w:val="008A1634"/>
    <w:rsid w:val="008A2041"/>
    <w:rsid w:val="008A2CAD"/>
    <w:rsid w:val="008A32E3"/>
    <w:rsid w:val="008A45FE"/>
    <w:rsid w:val="008A4A3D"/>
    <w:rsid w:val="008A4B09"/>
    <w:rsid w:val="008A5AB6"/>
    <w:rsid w:val="008A5B12"/>
    <w:rsid w:val="008A5BFC"/>
    <w:rsid w:val="008A63BA"/>
    <w:rsid w:val="008A686C"/>
    <w:rsid w:val="008A79EF"/>
    <w:rsid w:val="008A7A79"/>
    <w:rsid w:val="008A7F43"/>
    <w:rsid w:val="008B0182"/>
    <w:rsid w:val="008B078C"/>
    <w:rsid w:val="008B0A02"/>
    <w:rsid w:val="008B0F83"/>
    <w:rsid w:val="008B1094"/>
    <w:rsid w:val="008B141E"/>
    <w:rsid w:val="008B1880"/>
    <w:rsid w:val="008B1E7E"/>
    <w:rsid w:val="008B2049"/>
    <w:rsid w:val="008B2A72"/>
    <w:rsid w:val="008B33CE"/>
    <w:rsid w:val="008B34C7"/>
    <w:rsid w:val="008B3CFD"/>
    <w:rsid w:val="008B3D2F"/>
    <w:rsid w:val="008B4006"/>
    <w:rsid w:val="008B46F2"/>
    <w:rsid w:val="008B5435"/>
    <w:rsid w:val="008B5CD1"/>
    <w:rsid w:val="008B5FE9"/>
    <w:rsid w:val="008B6149"/>
    <w:rsid w:val="008B6354"/>
    <w:rsid w:val="008B6366"/>
    <w:rsid w:val="008B6678"/>
    <w:rsid w:val="008B6A86"/>
    <w:rsid w:val="008B6D03"/>
    <w:rsid w:val="008B704A"/>
    <w:rsid w:val="008B7E5D"/>
    <w:rsid w:val="008C055D"/>
    <w:rsid w:val="008C082B"/>
    <w:rsid w:val="008C0E89"/>
    <w:rsid w:val="008C0FEE"/>
    <w:rsid w:val="008C13A1"/>
    <w:rsid w:val="008C157E"/>
    <w:rsid w:val="008C1CC4"/>
    <w:rsid w:val="008C1F1E"/>
    <w:rsid w:val="008C249A"/>
    <w:rsid w:val="008C2939"/>
    <w:rsid w:val="008C2E0B"/>
    <w:rsid w:val="008C3277"/>
    <w:rsid w:val="008C384F"/>
    <w:rsid w:val="008C3C27"/>
    <w:rsid w:val="008C3F2B"/>
    <w:rsid w:val="008C74D6"/>
    <w:rsid w:val="008D0CE9"/>
    <w:rsid w:val="008D111F"/>
    <w:rsid w:val="008D184A"/>
    <w:rsid w:val="008D190F"/>
    <w:rsid w:val="008D389F"/>
    <w:rsid w:val="008D5A98"/>
    <w:rsid w:val="008D5F5B"/>
    <w:rsid w:val="008D6207"/>
    <w:rsid w:val="008D62FF"/>
    <w:rsid w:val="008D6A5D"/>
    <w:rsid w:val="008E128A"/>
    <w:rsid w:val="008E12E4"/>
    <w:rsid w:val="008E13A9"/>
    <w:rsid w:val="008E1D93"/>
    <w:rsid w:val="008E2326"/>
    <w:rsid w:val="008E29F8"/>
    <w:rsid w:val="008E2F28"/>
    <w:rsid w:val="008E31A3"/>
    <w:rsid w:val="008E3904"/>
    <w:rsid w:val="008E3ACE"/>
    <w:rsid w:val="008E3B7B"/>
    <w:rsid w:val="008E44DA"/>
    <w:rsid w:val="008E44F2"/>
    <w:rsid w:val="008E4B62"/>
    <w:rsid w:val="008E5107"/>
    <w:rsid w:val="008E5196"/>
    <w:rsid w:val="008E58BE"/>
    <w:rsid w:val="008E5ED1"/>
    <w:rsid w:val="008E664E"/>
    <w:rsid w:val="008E6E43"/>
    <w:rsid w:val="008E6FF1"/>
    <w:rsid w:val="008E75E6"/>
    <w:rsid w:val="008E79B0"/>
    <w:rsid w:val="008E7D85"/>
    <w:rsid w:val="008F0E48"/>
    <w:rsid w:val="008F1CB4"/>
    <w:rsid w:val="008F21D7"/>
    <w:rsid w:val="008F22CF"/>
    <w:rsid w:val="008F27F0"/>
    <w:rsid w:val="008F2DF6"/>
    <w:rsid w:val="008F2EDA"/>
    <w:rsid w:val="008F35E7"/>
    <w:rsid w:val="008F3638"/>
    <w:rsid w:val="008F41F6"/>
    <w:rsid w:val="008F465E"/>
    <w:rsid w:val="008F46AB"/>
    <w:rsid w:val="008F5502"/>
    <w:rsid w:val="008F56CA"/>
    <w:rsid w:val="008F5850"/>
    <w:rsid w:val="008F6563"/>
    <w:rsid w:val="008F661B"/>
    <w:rsid w:val="008F67E3"/>
    <w:rsid w:val="008F7122"/>
    <w:rsid w:val="008F7630"/>
    <w:rsid w:val="008F7F2D"/>
    <w:rsid w:val="0090070C"/>
    <w:rsid w:val="00902297"/>
    <w:rsid w:val="00902C11"/>
    <w:rsid w:val="00903210"/>
    <w:rsid w:val="00903540"/>
    <w:rsid w:val="00903FA8"/>
    <w:rsid w:val="00904788"/>
    <w:rsid w:val="0090549F"/>
    <w:rsid w:val="00905E74"/>
    <w:rsid w:val="00906A51"/>
    <w:rsid w:val="00907622"/>
    <w:rsid w:val="00907D66"/>
    <w:rsid w:val="0091060A"/>
    <w:rsid w:val="0091084C"/>
    <w:rsid w:val="009114DE"/>
    <w:rsid w:val="009116BA"/>
    <w:rsid w:val="00912D88"/>
    <w:rsid w:val="00912E29"/>
    <w:rsid w:val="009139D5"/>
    <w:rsid w:val="00914F4C"/>
    <w:rsid w:val="0091526A"/>
    <w:rsid w:val="009152F6"/>
    <w:rsid w:val="00916556"/>
    <w:rsid w:val="00916C48"/>
    <w:rsid w:val="00916E9B"/>
    <w:rsid w:val="00916F7A"/>
    <w:rsid w:val="009170E9"/>
    <w:rsid w:val="009175EA"/>
    <w:rsid w:val="00920049"/>
    <w:rsid w:val="009200F2"/>
    <w:rsid w:val="00920806"/>
    <w:rsid w:val="00920939"/>
    <w:rsid w:val="00921F68"/>
    <w:rsid w:val="009220F3"/>
    <w:rsid w:val="0092258D"/>
    <w:rsid w:val="009227E4"/>
    <w:rsid w:val="00922FDD"/>
    <w:rsid w:val="009232A1"/>
    <w:rsid w:val="00923404"/>
    <w:rsid w:val="00923634"/>
    <w:rsid w:val="00923943"/>
    <w:rsid w:val="00923951"/>
    <w:rsid w:val="00925283"/>
    <w:rsid w:val="009254F6"/>
    <w:rsid w:val="009255B0"/>
    <w:rsid w:val="0092654F"/>
    <w:rsid w:val="009268C9"/>
    <w:rsid w:val="00926EA7"/>
    <w:rsid w:val="00927722"/>
    <w:rsid w:val="00927ADE"/>
    <w:rsid w:val="00927D4D"/>
    <w:rsid w:val="00930662"/>
    <w:rsid w:val="0093110D"/>
    <w:rsid w:val="0093121C"/>
    <w:rsid w:val="00931630"/>
    <w:rsid w:val="00932040"/>
    <w:rsid w:val="009338A5"/>
    <w:rsid w:val="00933948"/>
    <w:rsid w:val="00934BA7"/>
    <w:rsid w:val="00936928"/>
    <w:rsid w:val="0093734D"/>
    <w:rsid w:val="00937827"/>
    <w:rsid w:val="009378D6"/>
    <w:rsid w:val="0094062D"/>
    <w:rsid w:val="00940D76"/>
    <w:rsid w:val="00940F88"/>
    <w:rsid w:val="00941134"/>
    <w:rsid w:val="0094227A"/>
    <w:rsid w:val="00942470"/>
    <w:rsid w:val="009424AF"/>
    <w:rsid w:val="009426E2"/>
    <w:rsid w:val="00942D0E"/>
    <w:rsid w:val="00942F6E"/>
    <w:rsid w:val="00943DD9"/>
    <w:rsid w:val="0094481A"/>
    <w:rsid w:val="00945088"/>
    <w:rsid w:val="00945C07"/>
    <w:rsid w:val="0095052E"/>
    <w:rsid w:val="0095365C"/>
    <w:rsid w:val="00953BE5"/>
    <w:rsid w:val="00953FF1"/>
    <w:rsid w:val="0095422E"/>
    <w:rsid w:val="009552C1"/>
    <w:rsid w:val="00955709"/>
    <w:rsid w:val="0095605F"/>
    <w:rsid w:val="00956464"/>
    <w:rsid w:val="009567DA"/>
    <w:rsid w:val="00956F73"/>
    <w:rsid w:val="00957707"/>
    <w:rsid w:val="00957E61"/>
    <w:rsid w:val="00960076"/>
    <w:rsid w:val="00960EA9"/>
    <w:rsid w:val="00961138"/>
    <w:rsid w:val="009618AA"/>
    <w:rsid w:val="0096240D"/>
    <w:rsid w:val="00962D33"/>
    <w:rsid w:val="009636DD"/>
    <w:rsid w:val="00963762"/>
    <w:rsid w:val="009641B5"/>
    <w:rsid w:val="009643C6"/>
    <w:rsid w:val="009654B3"/>
    <w:rsid w:val="00965DBB"/>
    <w:rsid w:val="009660FE"/>
    <w:rsid w:val="0096691C"/>
    <w:rsid w:val="009677B3"/>
    <w:rsid w:val="00967D88"/>
    <w:rsid w:val="00970054"/>
    <w:rsid w:val="00970E34"/>
    <w:rsid w:val="00970F92"/>
    <w:rsid w:val="0097197B"/>
    <w:rsid w:val="00971C19"/>
    <w:rsid w:val="00971F40"/>
    <w:rsid w:val="00971FE4"/>
    <w:rsid w:val="00972A32"/>
    <w:rsid w:val="00972F3C"/>
    <w:rsid w:val="00973806"/>
    <w:rsid w:val="009738AF"/>
    <w:rsid w:val="00973AFA"/>
    <w:rsid w:val="00973E12"/>
    <w:rsid w:val="009740C0"/>
    <w:rsid w:val="0097492A"/>
    <w:rsid w:val="0097527A"/>
    <w:rsid w:val="0097728B"/>
    <w:rsid w:val="009774D7"/>
    <w:rsid w:val="0097791D"/>
    <w:rsid w:val="00977E79"/>
    <w:rsid w:val="009802AD"/>
    <w:rsid w:val="0098160E"/>
    <w:rsid w:val="00981C26"/>
    <w:rsid w:val="00981FC1"/>
    <w:rsid w:val="009825FA"/>
    <w:rsid w:val="00982DB6"/>
    <w:rsid w:val="00983222"/>
    <w:rsid w:val="0098368E"/>
    <w:rsid w:val="00984086"/>
    <w:rsid w:val="009843C3"/>
    <w:rsid w:val="009844C3"/>
    <w:rsid w:val="0098450E"/>
    <w:rsid w:val="00984811"/>
    <w:rsid w:val="0098692F"/>
    <w:rsid w:val="00986E8F"/>
    <w:rsid w:val="00987CE7"/>
    <w:rsid w:val="00987EAD"/>
    <w:rsid w:val="009905CB"/>
    <w:rsid w:val="00990EAF"/>
    <w:rsid w:val="0099338D"/>
    <w:rsid w:val="0099508D"/>
    <w:rsid w:val="009953C4"/>
    <w:rsid w:val="00995A6A"/>
    <w:rsid w:val="00995B88"/>
    <w:rsid w:val="00996D1C"/>
    <w:rsid w:val="009A0B54"/>
    <w:rsid w:val="009A1767"/>
    <w:rsid w:val="009A20CC"/>
    <w:rsid w:val="009A251E"/>
    <w:rsid w:val="009A30FF"/>
    <w:rsid w:val="009A41E8"/>
    <w:rsid w:val="009A4332"/>
    <w:rsid w:val="009A44AB"/>
    <w:rsid w:val="009A477C"/>
    <w:rsid w:val="009A6EFF"/>
    <w:rsid w:val="009A6FDC"/>
    <w:rsid w:val="009A7429"/>
    <w:rsid w:val="009A7CD4"/>
    <w:rsid w:val="009B0145"/>
    <w:rsid w:val="009B073F"/>
    <w:rsid w:val="009B0838"/>
    <w:rsid w:val="009B2095"/>
    <w:rsid w:val="009B20D0"/>
    <w:rsid w:val="009B2FAF"/>
    <w:rsid w:val="009B3694"/>
    <w:rsid w:val="009B3EA6"/>
    <w:rsid w:val="009B402C"/>
    <w:rsid w:val="009B4464"/>
    <w:rsid w:val="009B5090"/>
    <w:rsid w:val="009B52D4"/>
    <w:rsid w:val="009B53C6"/>
    <w:rsid w:val="009B58E5"/>
    <w:rsid w:val="009B5F1A"/>
    <w:rsid w:val="009B6F56"/>
    <w:rsid w:val="009B74AF"/>
    <w:rsid w:val="009C0F13"/>
    <w:rsid w:val="009C15DA"/>
    <w:rsid w:val="009C21F1"/>
    <w:rsid w:val="009C2DCE"/>
    <w:rsid w:val="009C2E91"/>
    <w:rsid w:val="009C3555"/>
    <w:rsid w:val="009C3BE1"/>
    <w:rsid w:val="009C3E59"/>
    <w:rsid w:val="009C4AE3"/>
    <w:rsid w:val="009C4C65"/>
    <w:rsid w:val="009C56E4"/>
    <w:rsid w:val="009C5C40"/>
    <w:rsid w:val="009C61D4"/>
    <w:rsid w:val="009C61DB"/>
    <w:rsid w:val="009C7047"/>
    <w:rsid w:val="009C743C"/>
    <w:rsid w:val="009C7584"/>
    <w:rsid w:val="009C76D2"/>
    <w:rsid w:val="009D1418"/>
    <w:rsid w:val="009D17DF"/>
    <w:rsid w:val="009D2F46"/>
    <w:rsid w:val="009D33FF"/>
    <w:rsid w:val="009D6C6F"/>
    <w:rsid w:val="009E04E6"/>
    <w:rsid w:val="009E09BE"/>
    <w:rsid w:val="009E0F18"/>
    <w:rsid w:val="009E1712"/>
    <w:rsid w:val="009E1C90"/>
    <w:rsid w:val="009E21E2"/>
    <w:rsid w:val="009E2384"/>
    <w:rsid w:val="009E26FC"/>
    <w:rsid w:val="009E2B7B"/>
    <w:rsid w:val="009E30E3"/>
    <w:rsid w:val="009E38C0"/>
    <w:rsid w:val="009E3B5F"/>
    <w:rsid w:val="009E4434"/>
    <w:rsid w:val="009E459A"/>
    <w:rsid w:val="009E46FA"/>
    <w:rsid w:val="009E527E"/>
    <w:rsid w:val="009E6090"/>
    <w:rsid w:val="009E634E"/>
    <w:rsid w:val="009E6625"/>
    <w:rsid w:val="009E692C"/>
    <w:rsid w:val="009E6B0E"/>
    <w:rsid w:val="009E6BE8"/>
    <w:rsid w:val="009E78B2"/>
    <w:rsid w:val="009E7B34"/>
    <w:rsid w:val="009E7BB8"/>
    <w:rsid w:val="009F0187"/>
    <w:rsid w:val="009F0468"/>
    <w:rsid w:val="009F1100"/>
    <w:rsid w:val="009F15B6"/>
    <w:rsid w:val="009F160F"/>
    <w:rsid w:val="009F2224"/>
    <w:rsid w:val="009F2479"/>
    <w:rsid w:val="009F247F"/>
    <w:rsid w:val="009F2EAE"/>
    <w:rsid w:val="009F32EB"/>
    <w:rsid w:val="009F37A0"/>
    <w:rsid w:val="009F386E"/>
    <w:rsid w:val="009F3C3D"/>
    <w:rsid w:val="009F3D60"/>
    <w:rsid w:val="009F5426"/>
    <w:rsid w:val="009F5D3F"/>
    <w:rsid w:val="009F6D50"/>
    <w:rsid w:val="00A0012E"/>
    <w:rsid w:val="00A005CC"/>
    <w:rsid w:val="00A007A3"/>
    <w:rsid w:val="00A01399"/>
    <w:rsid w:val="00A01546"/>
    <w:rsid w:val="00A01847"/>
    <w:rsid w:val="00A01C7C"/>
    <w:rsid w:val="00A0263E"/>
    <w:rsid w:val="00A02991"/>
    <w:rsid w:val="00A02C83"/>
    <w:rsid w:val="00A033FA"/>
    <w:rsid w:val="00A04D78"/>
    <w:rsid w:val="00A0520C"/>
    <w:rsid w:val="00A05398"/>
    <w:rsid w:val="00A05998"/>
    <w:rsid w:val="00A06DA3"/>
    <w:rsid w:val="00A0760D"/>
    <w:rsid w:val="00A0783B"/>
    <w:rsid w:val="00A1033C"/>
    <w:rsid w:val="00A10855"/>
    <w:rsid w:val="00A108F1"/>
    <w:rsid w:val="00A10AA2"/>
    <w:rsid w:val="00A11094"/>
    <w:rsid w:val="00A112C0"/>
    <w:rsid w:val="00A11456"/>
    <w:rsid w:val="00A122AE"/>
    <w:rsid w:val="00A1263F"/>
    <w:rsid w:val="00A12643"/>
    <w:rsid w:val="00A12A5E"/>
    <w:rsid w:val="00A12F86"/>
    <w:rsid w:val="00A1384C"/>
    <w:rsid w:val="00A13B79"/>
    <w:rsid w:val="00A13DC3"/>
    <w:rsid w:val="00A14411"/>
    <w:rsid w:val="00A1490E"/>
    <w:rsid w:val="00A14E5F"/>
    <w:rsid w:val="00A14E86"/>
    <w:rsid w:val="00A15816"/>
    <w:rsid w:val="00A15947"/>
    <w:rsid w:val="00A16001"/>
    <w:rsid w:val="00A16476"/>
    <w:rsid w:val="00A1688E"/>
    <w:rsid w:val="00A17245"/>
    <w:rsid w:val="00A17898"/>
    <w:rsid w:val="00A178B3"/>
    <w:rsid w:val="00A20D08"/>
    <w:rsid w:val="00A20F3F"/>
    <w:rsid w:val="00A21204"/>
    <w:rsid w:val="00A21B26"/>
    <w:rsid w:val="00A21E9F"/>
    <w:rsid w:val="00A22F5E"/>
    <w:rsid w:val="00A23577"/>
    <w:rsid w:val="00A23FFE"/>
    <w:rsid w:val="00A24C46"/>
    <w:rsid w:val="00A24FD1"/>
    <w:rsid w:val="00A250FA"/>
    <w:rsid w:val="00A250FC"/>
    <w:rsid w:val="00A25ACE"/>
    <w:rsid w:val="00A26445"/>
    <w:rsid w:val="00A26CD4"/>
    <w:rsid w:val="00A27867"/>
    <w:rsid w:val="00A303D0"/>
    <w:rsid w:val="00A31F15"/>
    <w:rsid w:val="00A32868"/>
    <w:rsid w:val="00A32FA0"/>
    <w:rsid w:val="00A330E2"/>
    <w:rsid w:val="00A3357A"/>
    <w:rsid w:val="00A356B7"/>
    <w:rsid w:val="00A3628B"/>
    <w:rsid w:val="00A36F53"/>
    <w:rsid w:val="00A4053E"/>
    <w:rsid w:val="00A415D6"/>
    <w:rsid w:val="00A4209F"/>
    <w:rsid w:val="00A426D8"/>
    <w:rsid w:val="00A42F93"/>
    <w:rsid w:val="00A42FCE"/>
    <w:rsid w:val="00A44548"/>
    <w:rsid w:val="00A4475E"/>
    <w:rsid w:val="00A44964"/>
    <w:rsid w:val="00A44F97"/>
    <w:rsid w:val="00A45D63"/>
    <w:rsid w:val="00A45FEA"/>
    <w:rsid w:val="00A46DC3"/>
    <w:rsid w:val="00A47397"/>
    <w:rsid w:val="00A47783"/>
    <w:rsid w:val="00A47B42"/>
    <w:rsid w:val="00A500CA"/>
    <w:rsid w:val="00A501B8"/>
    <w:rsid w:val="00A50648"/>
    <w:rsid w:val="00A50FDF"/>
    <w:rsid w:val="00A5194F"/>
    <w:rsid w:val="00A52907"/>
    <w:rsid w:val="00A52A07"/>
    <w:rsid w:val="00A52EC0"/>
    <w:rsid w:val="00A532ED"/>
    <w:rsid w:val="00A53AF6"/>
    <w:rsid w:val="00A53EC6"/>
    <w:rsid w:val="00A54503"/>
    <w:rsid w:val="00A548E6"/>
    <w:rsid w:val="00A54F6E"/>
    <w:rsid w:val="00A552EA"/>
    <w:rsid w:val="00A5554D"/>
    <w:rsid w:val="00A55BB5"/>
    <w:rsid w:val="00A55CD3"/>
    <w:rsid w:val="00A56507"/>
    <w:rsid w:val="00A56B85"/>
    <w:rsid w:val="00A578FD"/>
    <w:rsid w:val="00A57934"/>
    <w:rsid w:val="00A60220"/>
    <w:rsid w:val="00A611B3"/>
    <w:rsid w:val="00A6275C"/>
    <w:rsid w:val="00A62A7B"/>
    <w:rsid w:val="00A62F3E"/>
    <w:rsid w:val="00A634A0"/>
    <w:rsid w:val="00A64D3C"/>
    <w:rsid w:val="00A6669E"/>
    <w:rsid w:val="00A669E5"/>
    <w:rsid w:val="00A676AB"/>
    <w:rsid w:val="00A70167"/>
    <w:rsid w:val="00A7037F"/>
    <w:rsid w:val="00A70DDE"/>
    <w:rsid w:val="00A70E87"/>
    <w:rsid w:val="00A70F91"/>
    <w:rsid w:val="00A71845"/>
    <w:rsid w:val="00A73270"/>
    <w:rsid w:val="00A73CF8"/>
    <w:rsid w:val="00A7659E"/>
    <w:rsid w:val="00A76B36"/>
    <w:rsid w:val="00A77988"/>
    <w:rsid w:val="00A77FE4"/>
    <w:rsid w:val="00A800D8"/>
    <w:rsid w:val="00A8052B"/>
    <w:rsid w:val="00A81573"/>
    <w:rsid w:val="00A8184E"/>
    <w:rsid w:val="00A8323F"/>
    <w:rsid w:val="00A8326A"/>
    <w:rsid w:val="00A83695"/>
    <w:rsid w:val="00A83800"/>
    <w:rsid w:val="00A853CD"/>
    <w:rsid w:val="00A8565B"/>
    <w:rsid w:val="00A86196"/>
    <w:rsid w:val="00A86363"/>
    <w:rsid w:val="00A86B36"/>
    <w:rsid w:val="00A86B9E"/>
    <w:rsid w:val="00A86BD0"/>
    <w:rsid w:val="00A87CA9"/>
    <w:rsid w:val="00A90205"/>
    <w:rsid w:val="00A90A38"/>
    <w:rsid w:val="00A90A97"/>
    <w:rsid w:val="00A90D1D"/>
    <w:rsid w:val="00A91218"/>
    <w:rsid w:val="00A929B4"/>
    <w:rsid w:val="00A93397"/>
    <w:rsid w:val="00A937CB"/>
    <w:rsid w:val="00A95165"/>
    <w:rsid w:val="00A959AA"/>
    <w:rsid w:val="00A96493"/>
    <w:rsid w:val="00A96DFA"/>
    <w:rsid w:val="00A97182"/>
    <w:rsid w:val="00A97B4A"/>
    <w:rsid w:val="00A97DAA"/>
    <w:rsid w:val="00AA0083"/>
    <w:rsid w:val="00AA04BA"/>
    <w:rsid w:val="00AA1F86"/>
    <w:rsid w:val="00AA21F0"/>
    <w:rsid w:val="00AA3003"/>
    <w:rsid w:val="00AA3225"/>
    <w:rsid w:val="00AA387C"/>
    <w:rsid w:val="00AA4904"/>
    <w:rsid w:val="00AA4BC1"/>
    <w:rsid w:val="00AA501B"/>
    <w:rsid w:val="00AA536A"/>
    <w:rsid w:val="00AA57B2"/>
    <w:rsid w:val="00AA5977"/>
    <w:rsid w:val="00AA5DF1"/>
    <w:rsid w:val="00AA639F"/>
    <w:rsid w:val="00AA6CE9"/>
    <w:rsid w:val="00AA6D61"/>
    <w:rsid w:val="00AB1365"/>
    <w:rsid w:val="00AB170B"/>
    <w:rsid w:val="00AB176D"/>
    <w:rsid w:val="00AB259C"/>
    <w:rsid w:val="00AB2816"/>
    <w:rsid w:val="00AB2993"/>
    <w:rsid w:val="00AB2EE8"/>
    <w:rsid w:val="00AB335A"/>
    <w:rsid w:val="00AB3412"/>
    <w:rsid w:val="00AB3C45"/>
    <w:rsid w:val="00AB3F95"/>
    <w:rsid w:val="00AB40EB"/>
    <w:rsid w:val="00AB42A3"/>
    <w:rsid w:val="00AB4309"/>
    <w:rsid w:val="00AB43EF"/>
    <w:rsid w:val="00AB449C"/>
    <w:rsid w:val="00AB49C8"/>
    <w:rsid w:val="00AB688E"/>
    <w:rsid w:val="00AC0207"/>
    <w:rsid w:val="00AC0972"/>
    <w:rsid w:val="00AC0B7A"/>
    <w:rsid w:val="00AC1BD0"/>
    <w:rsid w:val="00AC2AB2"/>
    <w:rsid w:val="00AC2F09"/>
    <w:rsid w:val="00AC3834"/>
    <w:rsid w:val="00AC4785"/>
    <w:rsid w:val="00AC478F"/>
    <w:rsid w:val="00AC494E"/>
    <w:rsid w:val="00AC4DFD"/>
    <w:rsid w:val="00AC65FD"/>
    <w:rsid w:val="00AC6648"/>
    <w:rsid w:val="00AC718B"/>
    <w:rsid w:val="00AC71D3"/>
    <w:rsid w:val="00AC757B"/>
    <w:rsid w:val="00AC761B"/>
    <w:rsid w:val="00AC7827"/>
    <w:rsid w:val="00AC7E84"/>
    <w:rsid w:val="00AC7F8D"/>
    <w:rsid w:val="00AD0A94"/>
    <w:rsid w:val="00AD1EEC"/>
    <w:rsid w:val="00AD2299"/>
    <w:rsid w:val="00AD2FAE"/>
    <w:rsid w:val="00AD4514"/>
    <w:rsid w:val="00AD68E4"/>
    <w:rsid w:val="00AD6C6A"/>
    <w:rsid w:val="00AD6CE3"/>
    <w:rsid w:val="00AD7086"/>
    <w:rsid w:val="00AE0630"/>
    <w:rsid w:val="00AE09BE"/>
    <w:rsid w:val="00AE0A31"/>
    <w:rsid w:val="00AE3236"/>
    <w:rsid w:val="00AE35B3"/>
    <w:rsid w:val="00AE3F3A"/>
    <w:rsid w:val="00AE4187"/>
    <w:rsid w:val="00AE66DB"/>
    <w:rsid w:val="00AF1BCC"/>
    <w:rsid w:val="00AF21D6"/>
    <w:rsid w:val="00AF235C"/>
    <w:rsid w:val="00AF23C8"/>
    <w:rsid w:val="00AF2998"/>
    <w:rsid w:val="00AF300C"/>
    <w:rsid w:val="00AF40D4"/>
    <w:rsid w:val="00AF4A09"/>
    <w:rsid w:val="00AF4B56"/>
    <w:rsid w:val="00AF539A"/>
    <w:rsid w:val="00AF5573"/>
    <w:rsid w:val="00AF5C14"/>
    <w:rsid w:val="00AF6839"/>
    <w:rsid w:val="00AF6A6D"/>
    <w:rsid w:val="00AF7A09"/>
    <w:rsid w:val="00AF7B32"/>
    <w:rsid w:val="00AF7E35"/>
    <w:rsid w:val="00AF7F61"/>
    <w:rsid w:val="00B004F0"/>
    <w:rsid w:val="00B014C5"/>
    <w:rsid w:val="00B01825"/>
    <w:rsid w:val="00B01999"/>
    <w:rsid w:val="00B01EF9"/>
    <w:rsid w:val="00B02191"/>
    <w:rsid w:val="00B02212"/>
    <w:rsid w:val="00B028B2"/>
    <w:rsid w:val="00B0295D"/>
    <w:rsid w:val="00B02A33"/>
    <w:rsid w:val="00B033AB"/>
    <w:rsid w:val="00B03AB8"/>
    <w:rsid w:val="00B03E08"/>
    <w:rsid w:val="00B048D7"/>
    <w:rsid w:val="00B05771"/>
    <w:rsid w:val="00B059E3"/>
    <w:rsid w:val="00B05A09"/>
    <w:rsid w:val="00B05E52"/>
    <w:rsid w:val="00B06149"/>
    <w:rsid w:val="00B065DD"/>
    <w:rsid w:val="00B06F55"/>
    <w:rsid w:val="00B0704D"/>
    <w:rsid w:val="00B0725F"/>
    <w:rsid w:val="00B075C7"/>
    <w:rsid w:val="00B078A7"/>
    <w:rsid w:val="00B07E66"/>
    <w:rsid w:val="00B07EB1"/>
    <w:rsid w:val="00B101D5"/>
    <w:rsid w:val="00B10635"/>
    <w:rsid w:val="00B1063C"/>
    <w:rsid w:val="00B106CA"/>
    <w:rsid w:val="00B115A0"/>
    <w:rsid w:val="00B11E9D"/>
    <w:rsid w:val="00B120CF"/>
    <w:rsid w:val="00B12A96"/>
    <w:rsid w:val="00B12B66"/>
    <w:rsid w:val="00B13340"/>
    <w:rsid w:val="00B136CF"/>
    <w:rsid w:val="00B1375D"/>
    <w:rsid w:val="00B13E32"/>
    <w:rsid w:val="00B14474"/>
    <w:rsid w:val="00B1452F"/>
    <w:rsid w:val="00B151E3"/>
    <w:rsid w:val="00B15F82"/>
    <w:rsid w:val="00B166D9"/>
    <w:rsid w:val="00B1700D"/>
    <w:rsid w:val="00B17106"/>
    <w:rsid w:val="00B176D5"/>
    <w:rsid w:val="00B178DD"/>
    <w:rsid w:val="00B21AE7"/>
    <w:rsid w:val="00B21C80"/>
    <w:rsid w:val="00B221C3"/>
    <w:rsid w:val="00B227D4"/>
    <w:rsid w:val="00B237A4"/>
    <w:rsid w:val="00B24176"/>
    <w:rsid w:val="00B2424E"/>
    <w:rsid w:val="00B244FA"/>
    <w:rsid w:val="00B2532D"/>
    <w:rsid w:val="00B25587"/>
    <w:rsid w:val="00B257F6"/>
    <w:rsid w:val="00B26C31"/>
    <w:rsid w:val="00B26EF3"/>
    <w:rsid w:val="00B27260"/>
    <w:rsid w:val="00B27455"/>
    <w:rsid w:val="00B31482"/>
    <w:rsid w:val="00B318C8"/>
    <w:rsid w:val="00B32A7D"/>
    <w:rsid w:val="00B3366E"/>
    <w:rsid w:val="00B33919"/>
    <w:rsid w:val="00B33BDC"/>
    <w:rsid w:val="00B33F5F"/>
    <w:rsid w:val="00B34492"/>
    <w:rsid w:val="00B34970"/>
    <w:rsid w:val="00B34D6E"/>
    <w:rsid w:val="00B35829"/>
    <w:rsid w:val="00B35F5A"/>
    <w:rsid w:val="00B36376"/>
    <w:rsid w:val="00B36FCA"/>
    <w:rsid w:val="00B407FC"/>
    <w:rsid w:val="00B4119E"/>
    <w:rsid w:val="00B41AD1"/>
    <w:rsid w:val="00B41C2C"/>
    <w:rsid w:val="00B42E15"/>
    <w:rsid w:val="00B43676"/>
    <w:rsid w:val="00B43B46"/>
    <w:rsid w:val="00B43E39"/>
    <w:rsid w:val="00B44B0E"/>
    <w:rsid w:val="00B44E52"/>
    <w:rsid w:val="00B45416"/>
    <w:rsid w:val="00B45495"/>
    <w:rsid w:val="00B4763B"/>
    <w:rsid w:val="00B47F06"/>
    <w:rsid w:val="00B504C7"/>
    <w:rsid w:val="00B506F9"/>
    <w:rsid w:val="00B508BC"/>
    <w:rsid w:val="00B50A79"/>
    <w:rsid w:val="00B5164B"/>
    <w:rsid w:val="00B5228D"/>
    <w:rsid w:val="00B52AFF"/>
    <w:rsid w:val="00B52B34"/>
    <w:rsid w:val="00B532B7"/>
    <w:rsid w:val="00B53B47"/>
    <w:rsid w:val="00B53E11"/>
    <w:rsid w:val="00B54A55"/>
    <w:rsid w:val="00B55507"/>
    <w:rsid w:val="00B558B7"/>
    <w:rsid w:val="00B564E6"/>
    <w:rsid w:val="00B56DD0"/>
    <w:rsid w:val="00B60691"/>
    <w:rsid w:val="00B610B0"/>
    <w:rsid w:val="00B61F5E"/>
    <w:rsid w:val="00B625DB"/>
    <w:rsid w:val="00B62778"/>
    <w:rsid w:val="00B62A76"/>
    <w:rsid w:val="00B62BFC"/>
    <w:rsid w:val="00B62C73"/>
    <w:rsid w:val="00B62FB2"/>
    <w:rsid w:val="00B63867"/>
    <w:rsid w:val="00B63B9E"/>
    <w:rsid w:val="00B63FA8"/>
    <w:rsid w:val="00B64FF9"/>
    <w:rsid w:val="00B65272"/>
    <w:rsid w:val="00B653E4"/>
    <w:rsid w:val="00B6599E"/>
    <w:rsid w:val="00B65E05"/>
    <w:rsid w:val="00B6602E"/>
    <w:rsid w:val="00B66D98"/>
    <w:rsid w:val="00B66DE0"/>
    <w:rsid w:val="00B70216"/>
    <w:rsid w:val="00B70E59"/>
    <w:rsid w:val="00B710AB"/>
    <w:rsid w:val="00B7199C"/>
    <w:rsid w:val="00B7393C"/>
    <w:rsid w:val="00B73A54"/>
    <w:rsid w:val="00B73F92"/>
    <w:rsid w:val="00B74323"/>
    <w:rsid w:val="00B743E5"/>
    <w:rsid w:val="00B744D6"/>
    <w:rsid w:val="00B7672F"/>
    <w:rsid w:val="00B772B2"/>
    <w:rsid w:val="00B77356"/>
    <w:rsid w:val="00B77662"/>
    <w:rsid w:val="00B77AA4"/>
    <w:rsid w:val="00B809BC"/>
    <w:rsid w:val="00B80AB8"/>
    <w:rsid w:val="00B8177D"/>
    <w:rsid w:val="00B823A3"/>
    <w:rsid w:val="00B8255A"/>
    <w:rsid w:val="00B8298C"/>
    <w:rsid w:val="00B8313E"/>
    <w:rsid w:val="00B83319"/>
    <w:rsid w:val="00B8348C"/>
    <w:rsid w:val="00B83BEA"/>
    <w:rsid w:val="00B83C5E"/>
    <w:rsid w:val="00B84318"/>
    <w:rsid w:val="00B84467"/>
    <w:rsid w:val="00B846E2"/>
    <w:rsid w:val="00B84720"/>
    <w:rsid w:val="00B847A9"/>
    <w:rsid w:val="00B84853"/>
    <w:rsid w:val="00B850AF"/>
    <w:rsid w:val="00B869B5"/>
    <w:rsid w:val="00B8733D"/>
    <w:rsid w:val="00B915EC"/>
    <w:rsid w:val="00B95161"/>
    <w:rsid w:val="00B959A4"/>
    <w:rsid w:val="00B965A5"/>
    <w:rsid w:val="00B9688C"/>
    <w:rsid w:val="00B968F7"/>
    <w:rsid w:val="00B97884"/>
    <w:rsid w:val="00BA0055"/>
    <w:rsid w:val="00BA04FC"/>
    <w:rsid w:val="00BA076B"/>
    <w:rsid w:val="00BA07D6"/>
    <w:rsid w:val="00BA1474"/>
    <w:rsid w:val="00BA217C"/>
    <w:rsid w:val="00BA24FE"/>
    <w:rsid w:val="00BA289A"/>
    <w:rsid w:val="00BA2A18"/>
    <w:rsid w:val="00BA3191"/>
    <w:rsid w:val="00BA42AA"/>
    <w:rsid w:val="00BA494B"/>
    <w:rsid w:val="00BA5765"/>
    <w:rsid w:val="00BA5979"/>
    <w:rsid w:val="00BA62F9"/>
    <w:rsid w:val="00BA6A03"/>
    <w:rsid w:val="00BA6EC7"/>
    <w:rsid w:val="00BB2F28"/>
    <w:rsid w:val="00BB33C8"/>
    <w:rsid w:val="00BB3507"/>
    <w:rsid w:val="00BB45F9"/>
    <w:rsid w:val="00BB4EDC"/>
    <w:rsid w:val="00BB52E3"/>
    <w:rsid w:val="00BB54A2"/>
    <w:rsid w:val="00BB5643"/>
    <w:rsid w:val="00BB5BC7"/>
    <w:rsid w:val="00BB5C07"/>
    <w:rsid w:val="00BB67DE"/>
    <w:rsid w:val="00BB6F08"/>
    <w:rsid w:val="00BB6F8F"/>
    <w:rsid w:val="00BB7F52"/>
    <w:rsid w:val="00BC12B3"/>
    <w:rsid w:val="00BC1586"/>
    <w:rsid w:val="00BC330E"/>
    <w:rsid w:val="00BC3816"/>
    <w:rsid w:val="00BC38E0"/>
    <w:rsid w:val="00BC4727"/>
    <w:rsid w:val="00BC545B"/>
    <w:rsid w:val="00BC5504"/>
    <w:rsid w:val="00BC5EF1"/>
    <w:rsid w:val="00BC6F00"/>
    <w:rsid w:val="00BD0794"/>
    <w:rsid w:val="00BD0957"/>
    <w:rsid w:val="00BD1176"/>
    <w:rsid w:val="00BD1293"/>
    <w:rsid w:val="00BD1318"/>
    <w:rsid w:val="00BD1C59"/>
    <w:rsid w:val="00BD1F33"/>
    <w:rsid w:val="00BD22F2"/>
    <w:rsid w:val="00BD2B1C"/>
    <w:rsid w:val="00BD2C75"/>
    <w:rsid w:val="00BD2D8F"/>
    <w:rsid w:val="00BD3F85"/>
    <w:rsid w:val="00BD3FD6"/>
    <w:rsid w:val="00BD4B19"/>
    <w:rsid w:val="00BD4B32"/>
    <w:rsid w:val="00BD55B5"/>
    <w:rsid w:val="00BD5914"/>
    <w:rsid w:val="00BD5B60"/>
    <w:rsid w:val="00BD7459"/>
    <w:rsid w:val="00BE15BE"/>
    <w:rsid w:val="00BE1974"/>
    <w:rsid w:val="00BE1A72"/>
    <w:rsid w:val="00BE1D1C"/>
    <w:rsid w:val="00BE2796"/>
    <w:rsid w:val="00BE28A3"/>
    <w:rsid w:val="00BE2F0B"/>
    <w:rsid w:val="00BE39EE"/>
    <w:rsid w:val="00BE44A4"/>
    <w:rsid w:val="00BE51B9"/>
    <w:rsid w:val="00BE530B"/>
    <w:rsid w:val="00BE5352"/>
    <w:rsid w:val="00BE5BE4"/>
    <w:rsid w:val="00BE6114"/>
    <w:rsid w:val="00BE6587"/>
    <w:rsid w:val="00BE679B"/>
    <w:rsid w:val="00BE6AFF"/>
    <w:rsid w:val="00BF0318"/>
    <w:rsid w:val="00BF0EAD"/>
    <w:rsid w:val="00BF2296"/>
    <w:rsid w:val="00BF22F0"/>
    <w:rsid w:val="00BF2B4E"/>
    <w:rsid w:val="00BF3445"/>
    <w:rsid w:val="00BF3624"/>
    <w:rsid w:val="00BF50D4"/>
    <w:rsid w:val="00BF51B2"/>
    <w:rsid w:val="00BF5917"/>
    <w:rsid w:val="00BF5AD1"/>
    <w:rsid w:val="00BF5B13"/>
    <w:rsid w:val="00BF6490"/>
    <w:rsid w:val="00BF7580"/>
    <w:rsid w:val="00BF7767"/>
    <w:rsid w:val="00BF7A44"/>
    <w:rsid w:val="00BF7B55"/>
    <w:rsid w:val="00C00631"/>
    <w:rsid w:val="00C00AEF"/>
    <w:rsid w:val="00C00DA7"/>
    <w:rsid w:val="00C01540"/>
    <w:rsid w:val="00C01918"/>
    <w:rsid w:val="00C028FC"/>
    <w:rsid w:val="00C03A1A"/>
    <w:rsid w:val="00C03CDA"/>
    <w:rsid w:val="00C03E5A"/>
    <w:rsid w:val="00C042E5"/>
    <w:rsid w:val="00C046DA"/>
    <w:rsid w:val="00C04924"/>
    <w:rsid w:val="00C0607C"/>
    <w:rsid w:val="00C061AE"/>
    <w:rsid w:val="00C06BFB"/>
    <w:rsid w:val="00C06E9C"/>
    <w:rsid w:val="00C06EEB"/>
    <w:rsid w:val="00C0780B"/>
    <w:rsid w:val="00C1035E"/>
    <w:rsid w:val="00C10A7B"/>
    <w:rsid w:val="00C11947"/>
    <w:rsid w:val="00C11A1D"/>
    <w:rsid w:val="00C12109"/>
    <w:rsid w:val="00C12A52"/>
    <w:rsid w:val="00C12AA3"/>
    <w:rsid w:val="00C1316A"/>
    <w:rsid w:val="00C131FA"/>
    <w:rsid w:val="00C139E0"/>
    <w:rsid w:val="00C14133"/>
    <w:rsid w:val="00C14699"/>
    <w:rsid w:val="00C14C65"/>
    <w:rsid w:val="00C14E01"/>
    <w:rsid w:val="00C153D0"/>
    <w:rsid w:val="00C158F8"/>
    <w:rsid w:val="00C15E58"/>
    <w:rsid w:val="00C15E96"/>
    <w:rsid w:val="00C16588"/>
    <w:rsid w:val="00C17458"/>
    <w:rsid w:val="00C17D02"/>
    <w:rsid w:val="00C17EAF"/>
    <w:rsid w:val="00C20276"/>
    <w:rsid w:val="00C2072D"/>
    <w:rsid w:val="00C207A8"/>
    <w:rsid w:val="00C20B89"/>
    <w:rsid w:val="00C20DA0"/>
    <w:rsid w:val="00C20F6A"/>
    <w:rsid w:val="00C226FA"/>
    <w:rsid w:val="00C22FEB"/>
    <w:rsid w:val="00C2300F"/>
    <w:rsid w:val="00C231D7"/>
    <w:rsid w:val="00C23DD9"/>
    <w:rsid w:val="00C2502F"/>
    <w:rsid w:val="00C263D3"/>
    <w:rsid w:val="00C26FD7"/>
    <w:rsid w:val="00C2792F"/>
    <w:rsid w:val="00C3023D"/>
    <w:rsid w:val="00C315B6"/>
    <w:rsid w:val="00C31F06"/>
    <w:rsid w:val="00C322FA"/>
    <w:rsid w:val="00C32C5B"/>
    <w:rsid w:val="00C32D79"/>
    <w:rsid w:val="00C32DDA"/>
    <w:rsid w:val="00C331D8"/>
    <w:rsid w:val="00C33474"/>
    <w:rsid w:val="00C33CE7"/>
    <w:rsid w:val="00C345D8"/>
    <w:rsid w:val="00C3518E"/>
    <w:rsid w:val="00C36A75"/>
    <w:rsid w:val="00C36C2F"/>
    <w:rsid w:val="00C36E08"/>
    <w:rsid w:val="00C37250"/>
    <w:rsid w:val="00C37B3E"/>
    <w:rsid w:val="00C37C44"/>
    <w:rsid w:val="00C403D7"/>
    <w:rsid w:val="00C40915"/>
    <w:rsid w:val="00C4132D"/>
    <w:rsid w:val="00C41342"/>
    <w:rsid w:val="00C4312A"/>
    <w:rsid w:val="00C4331F"/>
    <w:rsid w:val="00C43340"/>
    <w:rsid w:val="00C437FC"/>
    <w:rsid w:val="00C4568F"/>
    <w:rsid w:val="00C458E3"/>
    <w:rsid w:val="00C45D8F"/>
    <w:rsid w:val="00C4609D"/>
    <w:rsid w:val="00C460E0"/>
    <w:rsid w:val="00C475E3"/>
    <w:rsid w:val="00C47785"/>
    <w:rsid w:val="00C502D3"/>
    <w:rsid w:val="00C50685"/>
    <w:rsid w:val="00C50857"/>
    <w:rsid w:val="00C5178A"/>
    <w:rsid w:val="00C52B1B"/>
    <w:rsid w:val="00C52B1F"/>
    <w:rsid w:val="00C53A96"/>
    <w:rsid w:val="00C54B81"/>
    <w:rsid w:val="00C561FB"/>
    <w:rsid w:val="00C565F4"/>
    <w:rsid w:val="00C57210"/>
    <w:rsid w:val="00C5725F"/>
    <w:rsid w:val="00C57263"/>
    <w:rsid w:val="00C60386"/>
    <w:rsid w:val="00C611AB"/>
    <w:rsid w:val="00C612E4"/>
    <w:rsid w:val="00C617C5"/>
    <w:rsid w:val="00C61EDC"/>
    <w:rsid w:val="00C63039"/>
    <w:rsid w:val="00C63090"/>
    <w:rsid w:val="00C63097"/>
    <w:rsid w:val="00C64082"/>
    <w:rsid w:val="00C643EE"/>
    <w:rsid w:val="00C6446C"/>
    <w:rsid w:val="00C64F45"/>
    <w:rsid w:val="00C653C8"/>
    <w:rsid w:val="00C654B6"/>
    <w:rsid w:val="00C65B04"/>
    <w:rsid w:val="00C67821"/>
    <w:rsid w:val="00C67AAD"/>
    <w:rsid w:val="00C67CB0"/>
    <w:rsid w:val="00C70944"/>
    <w:rsid w:val="00C7108A"/>
    <w:rsid w:val="00C7250D"/>
    <w:rsid w:val="00C72E27"/>
    <w:rsid w:val="00C72FE8"/>
    <w:rsid w:val="00C732E9"/>
    <w:rsid w:val="00C736B1"/>
    <w:rsid w:val="00C73798"/>
    <w:rsid w:val="00C73BF8"/>
    <w:rsid w:val="00C742D8"/>
    <w:rsid w:val="00C743FD"/>
    <w:rsid w:val="00C7569A"/>
    <w:rsid w:val="00C76575"/>
    <w:rsid w:val="00C76C5F"/>
    <w:rsid w:val="00C80486"/>
    <w:rsid w:val="00C80666"/>
    <w:rsid w:val="00C819E0"/>
    <w:rsid w:val="00C820D1"/>
    <w:rsid w:val="00C8234C"/>
    <w:rsid w:val="00C82A80"/>
    <w:rsid w:val="00C83FBF"/>
    <w:rsid w:val="00C84063"/>
    <w:rsid w:val="00C8413B"/>
    <w:rsid w:val="00C85731"/>
    <w:rsid w:val="00C86208"/>
    <w:rsid w:val="00C86441"/>
    <w:rsid w:val="00C86A8A"/>
    <w:rsid w:val="00C8736A"/>
    <w:rsid w:val="00C90175"/>
    <w:rsid w:val="00C90276"/>
    <w:rsid w:val="00C90671"/>
    <w:rsid w:val="00C9070A"/>
    <w:rsid w:val="00C9099C"/>
    <w:rsid w:val="00C913CF"/>
    <w:rsid w:val="00C914DC"/>
    <w:rsid w:val="00C9151F"/>
    <w:rsid w:val="00C918C3"/>
    <w:rsid w:val="00C91F3A"/>
    <w:rsid w:val="00C924A2"/>
    <w:rsid w:val="00C92721"/>
    <w:rsid w:val="00C92982"/>
    <w:rsid w:val="00C92B9F"/>
    <w:rsid w:val="00C93CA0"/>
    <w:rsid w:val="00C95231"/>
    <w:rsid w:val="00C95C06"/>
    <w:rsid w:val="00C95EA5"/>
    <w:rsid w:val="00C96F76"/>
    <w:rsid w:val="00C97D91"/>
    <w:rsid w:val="00C97D9F"/>
    <w:rsid w:val="00CA00F7"/>
    <w:rsid w:val="00CA0E91"/>
    <w:rsid w:val="00CA1461"/>
    <w:rsid w:val="00CA151F"/>
    <w:rsid w:val="00CA18BF"/>
    <w:rsid w:val="00CA1A59"/>
    <w:rsid w:val="00CA2CFA"/>
    <w:rsid w:val="00CA33E7"/>
    <w:rsid w:val="00CA40D6"/>
    <w:rsid w:val="00CA437F"/>
    <w:rsid w:val="00CA450D"/>
    <w:rsid w:val="00CA56F0"/>
    <w:rsid w:val="00CA5DA0"/>
    <w:rsid w:val="00CA67B9"/>
    <w:rsid w:val="00CA6B58"/>
    <w:rsid w:val="00CA6CB7"/>
    <w:rsid w:val="00CA7784"/>
    <w:rsid w:val="00CB058D"/>
    <w:rsid w:val="00CB0DB5"/>
    <w:rsid w:val="00CB1826"/>
    <w:rsid w:val="00CB1CF5"/>
    <w:rsid w:val="00CB1D11"/>
    <w:rsid w:val="00CB33D3"/>
    <w:rsid w:val="00CB372A"/>
    <w:rsid w:val="00CB3A68"/>
    <w:rsid w:val="00CB4317"/>
    <w:rsid w:val="00CB4C02"/>
    <w:rsid w:val="00CB53AD"/>
    <w:rsid w:val="00CB5A40"/>
    <w:rsid w:val="00CB5D29"/>
    <w:rsid w:val="00CB6653"/>
    <w:rsid w:val="00CB797D"/>
    <w:rsid w:val="00CB7D85"/>
    <w:rsid w:val="00CC0538"/>
    <w:rsid w:val="00CC1185"/>
    <w:rsid w:val="00CC1BAF"/>
    <w:rsid w:val="00CC23D2"/>
    <w:rsid w:val="00CC24CB"/>
    <w:rsid w:val="00CC26BF"/>
    <w:rsid w:val="00CC2727"/>
    <w:rsid w:val="00CC2CBF"/>
    <w:rsid w:val="00CC2E30"/>
    <w:rsid w:val="00CC3392"/>
    <w:rsid w:val="00CC3420"/>
    <w:rsid w:val="00CC41A8"/>
    <w:rsid w:val="00CC4361"/>
    <w:rsid w:val="00CC4447"/>
    <w:rsid w:val="00CC45DC"/>
    <w:rsid w:val="00CC48C9"/>
    <w:rsid w:val="00CC4FD3"/>
    <w:rsid w:val="00CC5C87"/>
    <w:rsid w:val="00CC5E7F"/>
    <w:rsid w:val="00CC5EC3"/>
    <w:rsid w:val="00CC635B"/>
    <w:rsid w:val="00CC6682"/>
    <w:rsid w:val="00CC744C"/>
    <w:rsid w:val="00CD0C26"/>
    <w:rsid w:val="00CD0FC9"/>
    <w:rsid w:val="00CD1249"/>
    <w:rsid w:val="00CD1407"/>
    <w:rsid w:val="00CD1AB9"/>
    <w:rsid w:val="00CD1CB0"/>
    <w:rsid w:val="00CD1E47"/>
    <w:rsid w:val="00CD1ED5"/>
    <w:rsid w:val="00CD3E6B"/>
    <w:rsid w:val="00CD42E7"/>
    <w:rsid w:val="00CD43C5"/>
    <w:rsid w:val="00CD4A54"/>
    <w:rsid w:val="00CD5DEE"/>
    <w:rsid w:val="00CD669A"/>
    <w:rsid w:val="00CD7515"/>
    <w:rsid w:val="00CE0B07"/>
    <w:rsid w:val="00CE0C7D"/>
    <w:rsid w:val="00CE1B1D"/>
    <w:rsid w:val="00CE2896"/>
    <w:rsid w:val="00CE33F1"/>
    <w:rsid w:val="00CE3621"/>
    <w:rsid w:val="00CE3B1C"/>
    <w:rsid w:val="00CE4A64"/>
    <w:rsid w:val="00CE56AF"/>
    <w:rsid w:val="00CE5DD8"/>
    <w:rsid w:val="00CE63A9"/>
    <w:rsid w:val="00CE6442"/>
    <w:rsid w:val="00CE6C87"/>
    <w:rsid w:val="00CE7281"/>
    <w:rsid w:val="00CF098A"/>
    <w:rsid w:val="00CF0C56"/>
    <w:rsid w:val="00CF0FCA"/>
    <w:rsid w:val="00CF117C"/>
    <w:rsid w:val="00CF14E9"/>
    <w:rsid w:val="00CF2430"/>
    <w:rsid w:val="00CF24CB"/>
    <w:rsid w:val="00CF2AB1"/>
    <w:rsid w:val="00CF347B"/>
    <w:rsid w:val="00CF3712"/>
    <w:rsid w:val="00CF4A86"/>
    <w:rsid w:val="00CF5240"/>
    <w:rsid w:val="00CF54AD"/>
    <w:rsid w:val="00CF5CD7"/>
    <w:rsid w:val="00CF5D11"/>
    <w:rsid w:val="00CF5E5E"/>
    <w:rsid w:val="00CF61DF"/>
    <w:rsid w:val="00CF775D"/>
    <w:rsid w:val="00CF7B7A"/>
    <w:rsid w:val="00D000AD"/>
    <w:rsid w:val="00D00405"/>
    <w:rsid w:val="00D0155B"/>
    <w:rsid w:val="00D018B9"/>
    <w:rsid w:val="00D01D62"/>
    <w:rsid w:val="00D01DF9"/>
    <w:rsid w:val="00D02216"/>
    <w:rsid w:val="00D02A2E"/>
    <w:rsid w:val="00D02CE8"/>
    <w:rsid w:val="00D0327E"/>
    <w:rsid w:val="00D03A69"/>
    <w:rsid w:val="00D03AF0"/>
    <w:rsid w:val="00D03C9C"/>
    <w:rsid w:val="00D04562"/>
    <w:rsid w:val="00D046C5"/>
    <w:rsid w:val="00D049DA"/>
    <w:rsid w:val="00D0518C"/>
    <w:rsid w:val="00D056BD"/>
    <w:rsid w:val="00D0639C"/>
    <w:rsid w:val="00D06635"/>
    <w:rsid w:val="00D0665B"/>
    <w:rsid w:val="00D07372"/>
    <w:rsid w:val="00D07BEB"/>
    <w:rsid w:val="00D1028D"/>
    <w:rsid w:val="00D1039D"/>
    <w:rsid w:val="00D1108F"/>
    <w:rsid w:val="00D111BE"/>
    <w:rsid w:val="00D11C9C"/>
    <w:rsid w:val="00D11CCA"/>
    <w:rsid w:val="00D13542"/>
    <w:rsid w:val="00D13734"/>
    <w:rsid w:val="00D13B54"/>
    <w:rsid w:val="00D13DBD"/>
    <w:rsid w:val="00D14A03"/>
    <w:rsid w:val="00D15600"/>
    <w:rsid w:val="00D15975"/>
    <w:rsid w:val="00D16ED5"/>
    <w:rsid w:val="00D17076"/>
    <w:rsid w:val="00D174A8"/>
    <w:rsid w:val="00D17EFD"/>
    <w:rsid w:val="00D208B9"/>
    <w:rsid w:val="00D209B5"/>
    <w:rsid w:val="00D210CD"/>
    <w:rsid w:val="00D21137"/>
    <w:rsid w:val="00D2205A"/>
    <w:rsid w:val="00D2249F"/>
    <w:rsid w:val="00D225BC"/>
    <w:rsid w:val="00D225F4"/>
    <w:rsid w:val="00D22D21"/>
    <w:rsid w:val="00D23926"/>
    <w:rsid w:val="00D24540"/>
    <w:rsid w:val="00D249AC"/>
    <w:rsid w:val="00D25E4C"/>
    <w:rsid w:val="00D260EC"/>
    <w:rsid w:val="00D267C4"/>
    <w:rsid w:val="00D26BED"/>
    <w:rsid w:val="00D26C38"/>
    <w:rsid w:val="00D272B1"/>
    <w:rsid w:val="00D278C4"/>
    <w:rsid w:val="00D27B3E"/>
    <w:rsid w:val="00D27E7D"/>
    <w:rsid w:val="00D308A2"/>
    <w:rsid w:val="00D30CE0"/>
    <w:rsid w:val="00D30F93"/>
    <w:rsid w:val="00D3118D"/>
    <w:rsid w:val="00D311DE"/>
    <w:rsid w:val="00D31A62"/>
    <w:rsid w:val="00D3204B"/>
    <w:rsid w:val="00D3261E"/>
    <w:rsid w:val="00D3294F"/>
    <w:rsid w:val="00D33200"/>
    <w:rsid w:val="00D33843"/>
    <w:rsid w:val="00D33D97"/>
    <w:rsid w:val="00D34D09"/>
    <w:rsid w:val="00D3562F"/>
    <w:rsid w:val="00D36113"/>
    <w:rsid w:val="00D36979"/>
    <w:rsid w:val="00D37ADA"/>
    <w:rsid w:val="00D37EFC"/>
    <w:rsid w:val="00D37EFD"/>
    <w:rsid w:val="00D40482"/>
    <w:rsid w:val="00D40DB8"/>
    <w:rsid w:val="00D410FC"/>
    <w:rsid w:val="00D427B8"/>
    <w:rsid w:val="00D43763"/>
    <w:rsid w:val="00D441B5"/>
    <w:rsid w:val="00D4438A"/>
    <w:rsid w:val="00D44535"/>
    <w:rsid w:val="00D44A43"/>
    <w:rsid w:val="00D4513C"/>
    <w:rsid w:val="00D452BF"/>
    <w:rsid w:val="00D452F7"/>
    <w:rsid w:val="00D45460"/>
    <w:rsid w:val="00D45BC0"/>
    <w:rsid w:val="00D45E75"/>
    <w:rsid w:val="00D46225"/>
    <w:rsid w:val="00D46289"/>
    <w:rsid w:val="00D46299"/>
    <w:rsid w:val="00D47061"/>
    <w:rsid w:val="00D4771D"/>
    <w:rsid w:val="00D4781A"/>
    <w:rsid w:val="00D47980"/>
    <w:rsid w:val="00D47B79"/>
    <w:rsid w:val="00D47E1E"/>
    <w:rsid w:val="00D47F31"/>
    <w:rsid w:val="00D5047D"/>
    <w:rsid w:val="00D50947"/>
    <w:rsid w:val="00D5106C"/>
    <w:rsid w:val="00D528E5"/>
    <w:rsid w:val="00D52C4C"/>
    <w:rsid w:val="00D53FA4"/>
    <w:rsid w:val="00D54BCF"/>
    <w:rsid w:val="00D551B4"/>
    <w:rsid w:val="00D55327"/>
    <w:rsid w:val="00D55A5F"/>
    <w:rsid w:val="00D5687D"/>
    <w:rsid w:val="00D56F9B"/>
    <w:rsid w:val="00D571C1"/>
    <w:rsid w:val="00D5724B"/>
    <w:rsid w:val="00D57947"/>
    <w:rsid w:val="00D57D46"/>
    <w:rsid w:val="00D607AD"/>
    <w:rsid w:val="00D60B4C"/>
    <w:rsid w:val="00D61B4B"/>
    <w:rsid w:val="00D621E2"/>
    <w:rsid w:val="00D6246F"/>
    <w:rsid w:val="00D62A3F"/>
    <w:rsid w:val="00D63081"/>
    <w:rsid w:val="00D63CE9"/>
    <w:rsid w:val="00D64626"/>
    <w:rsid w:val="00D6475E"/>
    <w:rsid w:val="00D65391"/>
    <w:rsid w:val="00D66161"/>
    <w:rsid w:val="00D670B6"/>
    <w:rsid w:val="00D709FB"/>
    <w:rsid w:val="00D70EC8"/>
    <w:rsid w:val="00D71B79"/>
    <w:rsid w:val="00D72144"/>
    <w:rsid w:val="00D723F5"/>
    <w:rsid w:val="00D729EC"/>
    <w:rsid w:val="00D7337E"/>
    <w:rsid w:val="00D736BF"/>
    <w:rsid w:val="00D737BA"/>
    <w:rsid w:val="00D73EB4"/>
    <w:rsid w:val="00D7487D"/>
    <w:rsid w:val="00D74A7E"/>
    <w:rsid w:val="00D74AA5"/>
    <w:rsid w:val="00D756FD"/>
    <w:rsid w:val="00D763B4"/>
    <w:rsid w:val="00D768DD"/>
    <w:rsid w:val="00D77258"/>
    <w:rsid w:val="00D7753F"/>
    <w:rsid w:val="00D77948"/>
    <w:rsid w:val="00D77B20"/>
    <w:rsid w:val="00D77D60"/>
    <w:rsid w:val="00D805AC"/>
    <w:rsid w:val="00D8069C"/>
    <w:rsid w:val="00D8099A"/>
    <w:rsid w:val="00D809EB"/>
    <w:rsid w:val="00D8118B"/>
    <w:rsid w:val="00D827CE"/>
    <w:rsid w:val="00D844B8"/>
    <w:rsid w:val="00D84580"/>
    <w:rsid w:val="00D84F1B"/>
    <w:rsid w:val="00D85101"/>
    <w:rsid w:val="00D85464"/>
    <w:rsid w:val="00D855BF"/>
    <w:rsid w:val="00D85945"/>
    <w:rsid w:val="00D85FC6"/>
    <w:rsid w:val="00D86146"/>
    <w:rsid w:val="00D86585"/>
    <w:rsid w:val="00D86B38"/>
    <w:rsid w:val="00D86BBA"/>
    <w:rsid w:val="00D86ED4"/>
    <w:rsid w:val="00D8733B"/>
    <w:rsid w:val="00D876BC"/>
    <w:rsid w:val="00D87AF0"/>
    <w:rsid w:val="00D905E0"/>
    <w:rsid w:val="00D915D0"/>
    <w:rsid w:val="00D9170E"/>
    <w:rsid w:val="00D917DE"/>
    <w:rsid w:val="00D92550"/>
    <w:rsid w:val="00D928BD"/>
    <w:rsid w:val="00D92B5B"/>
    <w:rsid w:val="00D939C4"/>
    <w:rsid w:val="00D94E43"/>
    <w:rsid w:val="00D957DC"/>
    <w:rsid w:val="00D962C2"/>
    <w:rsid w:val="00D96DAC"/>
    <w:rsid w:val="00D97537"/>
    <w:rsid w:val="00D97C7B"/>
    <w:rsid w:val="00DA02FD"/>
    <w:rsid w:val="00DA0B94"/>
    <w:rsid w:val="00DA16B8"/>
    <w:rsid w:val="00DA178F"/>
    <w:rsid w:val="00DA19A1"/>
    <w:rsid w:val="00DA212F"/>
    <w:rsid w:val="00DA21EF"/>
    <w:rsid w:val="00DA282E"/>
    <w:rsid w:val="00DA2EB5"/>
    <w:rsid w:val="00DA301D"/>
    <w:rsid w:val="00DA3C94"/>
    <w:rsid w:val="00DA53C2"/>
    <w:rsid w:val="00DA5C89"/>
    <w:rsid w:val="00DA6CB4"/>
    <w:rsid w:val="00DA6EBC"/>
    <w:rsid w:val="00DA7260"/>
    <w:rsid w:val="00DB00B1"/>
    <w:rsid w:val="00DB02E4"/>
    <w:rsid w:val="00DB0357"/>
    <w:rsid w:val="00DB0CC8"/>
    <w:rsid w:val="00DB131F"/>
    <w:rsid w:val="00DB13A4"/>
    <w:rsid w:val="00DB2BE8"/>
    <w:rsid w:val="00DB2D23"/>
    <w:rsid w:val="00DB37DC"/>
    <w:rsid w:val="00DB45F4"/>
    <w:rsid w:val="00DB4781"/>
    <w:rsid w:val="00DB48F3"/>
    <w:rsid w:val="00DB4953"/>
    <w:rsid w:val="00DB4B51"/>
    <w:rsid w:val="00DB4BAE"/>
    <w:rsid w:val="00DB4E69"/>
    <w:rsid w:val="00DB4F10"/>
    <w:rsid w:val="00DB541E"/>
    <w:rsid w:val="00DB57A2"/>
    <w:rsid w:val="00DB68F9"/>
    <w:rsid w:val="00DB6BA2"/>
    <w:rsid w:val="00DB73B9"/>
    <w:rsid w:val="00DB7D43"/>
    <w:rsid w:val="00DB7D4E"/>
    <w:rsid w:val="00DC081C"/>
    <w:rsid w:val="00DC0828"/>
    <w:rsid w:val="00DC0BAB"/>
    <w:rsid w:val="00DC0FBD"/>
    <w:rsid w:val="00DC12E1"/>
    <w:rsid w:val="00DC19F6"/>
    <w:rsid w:val="00DC29AC"/>
    <w:rsid w:val="00DC3FAC"/>
    <w:rsid w:val="00DC414B"/>
    <w:rsid w:val="00DC461A"/>
    <w:rsid w:val="00DC525F"/>
    <w:rsid w:val="00DC6002"/>
    <w:rsid w:val="00DC6331"/>
    <w:rsid w:val="00DC681A"/>
    <w:rsid w:val="00DC68EB"/>
    <w:rsid w:val="00DC7DDC"/>
    <w:rsid w:val="00DD06EE"/>
    <w:rsid w:val="00DD0ADB"/>
    <w:rsid w:val="00DD104F"/>
    <w:rsid w:val="00DD10A0"/>
    <w:rsid w:val="00DD1126"/>
    <w:rsid w:val="00DD1BF6"/>
    <w:rsid w:val="00DD1F62"/>
    <w:rsid w:val="00DD2069"/>
    <w:rsid w:val="00DD20CA"/>
    <w:rsid w:val="00DD2A44"/>
    <w:rsid w:val="00DD3808"/>
    <w:rsid w:val="00DD3DEC"/>
    <w:rsid w:val="00DD3E37"/>
    <w:rsid w:val="00DD4CDF"/>
    <w:rsid w:val="00DD4CE8"/>
    <w:rsid w:val="00DD4D9B"/>
    <w:rsid w:val="00DD4EB0"/>
    <w:rsid w:val="00DD508F"/>
    <w:rsid w:val="00DD5DE2"/>
    <w:rsid w:val="00DD623E"/>
    <w:rsid w:val="00DD6772"/>
    <w:rsid w:val="00DD6D28"/>
    <w:rsid w:val="00DD72F7"/>
    <w:rsid w:val="00DD735B"/>
    <w:rsid w:val="00DD7992"/>
    <w:rsid w:val="00DE0783"/>
    <w:rsid w:val="00DE144A"/>
    <w:rsid w:val="00DE1576"/>
    <w:rsid w:val="00DE1E1A"/>
    <w:rsid w:val="00DE1E3F"/>
    <w:rsid w:val="00DE24C5"/>
    <w:rsid w:val="00DE29E2"/>
    <w:rsid w:val="00DE354A"/>
    <w:rsid w:val="00DE4093"/>
    <w:rsid w:val="00DE4E7D"/>
    <w:rsid w:val="00DE55DA"/>
    <w:rsid w:val="00DE5AB8"/>
    <w:rsid w:val="00DE6082"/>
    <w:rsid w:val="00DE658D"/>
    <w:rsid w:val="00DE6CCE"/>
    <w:rsid w:val="00DE7073"/>
    <w:rsid w:val="00DE72B5"/>
    <w:rsid w:val="00DE7498"/>
    <w:rsid w:val="00DE770E"/>
    <w:rsid w:val="00DE792D"/>
    <w:rsid w:val="00DF10A9"/>
    <w:rsid w:val="00DF1642"/>
    <w:rsid w:val="00DF16DE"/>
    <w:rsid w:val="00DF1828"/>
    <w:rsid w:val="00DF18F8"/>
    <w:rsid w:val="00DF1CB3"/>
    <w:rsid w:val="00DF1D23"/>
    <w:rsid w:val="00DF1FBF"/>
    <w:rsid w:val="00DF2010"/>
    <w:rsid w:val="00DF2305"/>
    <w:rsid w:val="00DF24DF"/>
    <w:rsid w:val="00DF2DA6"/>
    <w:rsid w:val="00DF36EE"/>
    <w:rsid w:val="00DF3A6E"/>
    <w:rsid w:val="00DF3DF0"/>
    <w:rsid w:val="00DF3E58"/>
    <w:rsid w:val="00DF3F80"/>
    <w:rsid w:val="00DF493C"/>
    <w:rsid w:val="00DF5013"/>
    <w:rsid w:val="00DF538B"/>
    <w:rsid w:val="00DF5B1A"/>
    <w:rsid w:val="00DF61CC"/>
    <w:rsid w:val="00DF61D9"/>
    <w:rsid w:val="00DF755B"/>
    <w:rsid w:val="00DF7AD5"/>
    <w:rsid w:val="00DF7DD9"/>
    <w:rsid w:val="00E016A1"/>
    <w:rsid w:val="00E01AF6"/>
    <w:rsid w:val="00E01DF4"/>
    <w:rsid w:val="00E020F4"/>
    <w:rsid w:val="00E0217C"/>
    <w:rsid w:val="00E027E8"/>
    <w:rsid w:val="00E02851"/>
    <w:rsid w:val="00E02AA2"/>
    <w:rsid w:val="00E02B03"/>
    <w:rsid w:val="00E02E3B"/>
    <w:rsid w:val="00E0310B"/>
    <w:rsid w:val="00E0314E"/>
    <w:rsid w:val="00E031D8"/>
    <w:rsid w:val="00E03375"/>
    <w:rsid w:val="00E0366F"/>
    <w:rsid w:val="00E0369F"/>
    <w:rsid w:val="00E03A76"/>
    <w:rsid w:val="00E043DD"/>
    <w:rsid w:val="00E047D4"/>
    <w:rsid w:val="00E05045"/>
    <w:rsid w:val="00E06B04"/>
    <w:rsid w:val="00E073BF"/>
    <w:rsid w:val="00E074D3"/>
    <w:rsid w:val="00E07C5E"/>
    <w:rsid w:val="00E07D29"/>
    <w:rsid w:val="00E07F9B"/>
    <w:rsid w:val="00E105C3"/>
    <w:rsid w:val="00E10CB0"/>
    <w:rsid w:val="00E11241"/>
    <w:rsid w:val="00E11DBF"/>
    <w:rsid w:val="00E12273"/>
    <w:rsid w:val="00E131BA"/>
    <w:rsid w:val="00E134E8"/>
    <w:rsid w:val="00E1395C"/>
    <w:rsid w:val="00E13FE8"/>
    <w:rsid w:val="00E14109"/>
    <w:rsid w:val="00E14320"/>
    <w:rsid w:val="00E149F3"/>
    <w:rsid w:val="00E1593C"/>
    <w:rsid w:val="00E15B07"/>
    <w:rsid w:val="00E16096"/>
    <w:rsid w:val="00E16544"/>
    <w:rsid w:val="00E167B3"/>
    <w:rsid w:val="00E1776A"/>
    <w:rsid w:val="00E178C2"/>
    <w:rsid w:val="00E17FBE"/>
    <w:rsid w:val="00E20143"/>
    <w:rsid w:val="00E20B9D"/>
    <w:rsid w:val="00E21588"/>
    <w:rsid w:val="00E216FC"/>
    <w:rsid w:val="00E21710"/>
    <w:rsid w:val="00E22D8A"/>
    <w:rsid w:val="00E24080"/>
    <w:rsid w:val="00E24724"/>
    <w:rsid w:val="00E2479E"/>
    <w:rsid w:val="00E2517F"/>
    <w:rsid w:val="00E25783"/>
    <w:rsid w:val="00E25E9F"/>
    <w:rsid w:val="00E26825"/>
    <w:rsid w:val="00E276D1"/>
    <w:rsid w:val="00E3092E"/>
    <w:rsid w:val="00E31690"/>
    <w:rsid w:val="00E3179B"/>
    <w:rsid w:val="00E31892"/>
    <w:rsid w:val="00E321E1"/>
    <w:rsid w:val="00E32461"/>
    <w:rsid w:val="00E33D4B"/>
    <w:rsid w:val="00E33FAD"/>
    <w:rsid w:val="00E343FC"/>
    <w:rsid w:val="00E34698"/>
    <w:rsid w:val="00E3481F"/>
    <w:rsid w:val="00E352F6"/>
    <w:rsid w:val="00E35483"/>
    <w:rsid w:val="00E354CA"/>
    <w:rsid w:val="00E35ED8"/>
    <w:rsid w:val="00E36DA6"/>
    <w:rsid w:val="00E37041"/>
    <w:rsid w:val="00E37813"/>
    <w:rsid w:val="00E3799F"/>
    <w:rsid w:val="00E402F8"/>
    <w:rsid w:val="00E404CA"/>
    <w:rsid w:val="00E40811"/>
    <w:rsid w:val="00E40BC6"/>
    <w:rsid w:val="00E41B64"/>
    <w:rsid w:val="00E42933"/>
    <w:rsid w:val="00E44FBC"/>
    <w:rsid w:val="00E4515C"/>
    <w:rsid w:val="00E4609D"/>
    <w:rsid w:val="00E461AF"/>
    <w:rsid w:val="00E465F6"/>
    <w:rsid w:val="00E46905"/>
    <w:rsid w:val="00E46ED2"/>
    <w:rsid w:val="00E47850"/>
    <w:rsid w:val="00E514B1"/>
    <w:rsid w:val="00E523FA"/>
    <w:rsid w:val="00E5327C"/>
    <w:rsid w:val="00E535E1"/>
    <w:rsid w:val="00E53634"/>
    <w:rsid w:val="00E53637"/>
    <w:rsid w:val="00E53A65"/>
    <w:rsid w:val="00E5440F"/>
    <w:rsid w:val="00E54468"/>
    <w:rsid w:val="00E545B6"/>
    <w:rsid w:val="00E547C7"/>
    <w:rsid w:val="00E552FF"/>
    <w:rsid w:val="00E5543F"/>
    <w:rsid w:val="00E55E9C"/>
    <w:rsid w:val="00E56046"/>
    <w:rsid w:val="00E56401"/>
    <w:rsid w:val="00E564EA"/>
    <w:rsid w:val="00E57885"/>
    <w:rsid w:val="00E57A6C"/>
    <w:rsid w:val="00E57BBF"/>
    <w:rsid w:val="00E60D8E"/>
    <w:rsid w:val="00E614CB"/>
    <w:rsid w:val="00E61E05"/>
    <w:rsid w:val="00E62077"/>
    <w:rsid w:val="00E624B6"/>
    <w:rsid w:val="00E625D2"/>
    <w:rsid w:val="00E62F26"/>
    <w:rsid w:val="00E6322B"/>
    <w:rsid w:val="00E63593"/>
    <w:rsid w:val="00E63DA7"/>
    <w:rsid w:val="00E641BF"/>
    <w:rsid w:val="00E641EF"/>
    <w:rsid w:val="00E64966"/>
    <w:rsid w:val="00E650F9"/>
    <w:rsid w:val="00E6511B"/>
    <w:rsid w:val="00E66357"/>
    <w:rsid w:val="00E66700"/>
    <w:rsid w:val="00E66BAA"/>
    <w:rsid w:val="00E66F31"/>
    <w:rsid w:val="00E6776A"/>
    <w:rsid w:val="00E6788E"/>
    <w:rsid w:val="00E67B0C"/>
    <w:rsid w:val="00E703F4"/>
    <w:rsid w:val="00E70934"/>
    <w:rsid w:val="00E71A0A"/>
    <w:rsid w:val="00E72919"/>
    <w:rsid w:val="00E72B64"/>
    <w:rsid w:val="00E72F14"/>
    <w:rsid w:val="00E7406E"/>
    <w:rsid w:val="00E740C9"/>
    <w:rsid w:val="00E767B5"/>
    <w:rsid w:val="00E770EC"/>
    <w:rsid w:val="00E77D16"/>
    <w:rsid w:val="00E808FD"/>
    <w:rsid w:val="00E80B9E"/>
    <w:rsid w:val="00E80DF3"/>
    <w:rsid w:val="00E81592"/>
    <w:rsid w:val="00E82EB1"/>
    <w:rsid w:val="00E834F8"/>
    <w:rsid w:val="00E83792"/>
    <w:rsid w:val="00E852CA"/>
    <w:rsid w:val="00E87161"/>
    <w:rsid w:val="00E873C0"/>
    <w:rsid w:val="00E8755D"/>
    <w:rsid w:val="00E8760D"/>
    <w:rsid w:val="00E87635"/>
    <w:rsid w:val="00E8770B"/>
    <w:rsid w:val="00E90171"/>
    <w:rsid w:val="00E90211"/>
    <w:rsid w:val="00E903B4"/>
    <w:rsid w:val="00E90486"/>
    <w:rsid w:val="00E91655"/>
    <w:rsid w:val="00E91826"/>
    <w:rsid w:val="00E91AAE"/>
    <w:rsid w:val="00E929CD"/>
    <w:rsid w:val="00E933CF"/>
    <w:rsid w:val="00E9555E"/>
    <w:rsid w:val="00E9610F"/>
    <w:rsid w:val="00E961E4"/>
    <w:rsid w:val="00E9682D"/>
    <w:rsid w:val="00E96BD6"/>
    <w:rsid w:val="00E96D04"/>
    <w:rsid w:val="00E973A0"/>
    <w:rsid w:val="00E97F5C"/>
    <w:rsid w:val="00EA038B"/>
    <w:rsid w:val="00EA0C64"/>
    <w:rsid w:val="00EA3162"/>
    <w:rsid w:val="00EA37A0"/>
    <w:rsid w:val="00EA4563"/>
    <w:rsid w:val="00EA4AA1"/>
    <w:rsid w:val="00EA4B3E"/>
    <w:rsid w:val="00EA58B8"/>
    <w:rsid w:val="00EA59B4"/>
    <w:rsid w:val="00EA5FDF"/>
    <w:rsid w:val="00EA7C80"/>
    <w:rsid w:val="00EB04C2"/>
    <w:rsid w:val="00EB07D8"/>
    <w:rsid w:val="00EB0D30"/>
    <w:rsid w:val="00EB0DC0"/>
    <w:rsid w:val="00EB271F"/>
    <w:rsid w:val="00EB326A"/>
    <w:rsid w:val="00EB3DBB"/>
    <w:rsid w:val="00EB4671"/>
    <w:rsid w:val="00EB4A7D"/>
    <w:rsid w:val="00EB5317"/>
    <w:rsid w:val="00EB5AF3"/>
    <w:rsid w:val="00EB5FB3"/>
    <w:rsid w:val="00EB6676"/>
    <w:rsid w:val="00EB7038"/>
    <w:rsid w:val="00EB728A"/>
    <w:rsid w:val="00EB77AA"/>
    <w:rsid w:val="00EB7E15"/>
    <w:rsid w:val="00EC0323"/>
    <w:rsid w:val="00EC0641"/>
    <w:rsid w:val="00EC1420"/>
    <w:rsid w:val="00EC1483"/>
    <w:rsid w:val="00EC177D"/>
    <w:rsid w:val="00EC221F"/>
    <w:rsid w:val="00EC2BB2"/>
    <w:rsid w:val="00EC2FCF"/>
    <w:rsid w:val="00EC3633"/>
    <w:rsid w:val="00EC3CF0"/>
    <w:rsid w:val="00EC3DEE"/>
    <w:rsid w:val="00EC409A"/>
    <w:rsid w:val="00EC443B"/>
    <w:rsid w:val="00EC4981"/>
    <w:rsid w:val="00EC4A9C"/>
    <w:rsid w:val="00EC4CCB"/>
    <w:rsid w:val="00EC5E17"/>
    <w:rsid w:val="00EC6B66"/>
    <w:rsid w:val="00EC6C92"/>
    <w:rsid w:val="00EC7133"/>
    <w:rsid w:val="00EC7601"/>
    <w:rsid w:val="00EC7871"/>
    <w:rsid w:val="00ED0777"/>
    <w:rsid w:val="00ED09C3"/>
    <w:rsid w:val="00ED11D5"/>
    <w:rsid w:val="00ED130E"/>
    <w:rsid w:val="00ED296C"/>
    <w:rsid w:val="00ED2F98"/>
    <w:rsid w:val="00ED3633"/>
    <w:rsid w:val="00ED39E7"/>
    <w:rsid w:val="00ED3FF2"/>
    <w:rsid w:val="00ED4411"/>
    <w:rsid w:val="00ED442D"/>
    <w:rsid w:val="00ED5454"/>
    <w:rsid w:val="00ED5833"/>
    <w:rsid w:val="00ED59C4"/>
    <w:rsid w:val="00ED5F57"/>
    <w:rsid w:val="00ED6815"/>
    <w:rsid w:val="00ED70F8"/>
    <w:rsid w:val="00ED7144"/>
    <w:rsid w:val="00ED740C"/>
    <w:rsid w:val="00EE19E8"/>
    <w:rsid w:val="00EE2205"/>
    <w:rsid w:val="00EE2828"/>
    <w:rsid w:val="00EE3C30"/>
    <w:rsid w:val="00EE52D8"/>
    <w:rsid w:val="00EE57A1"/>
    <w:rsid w:val="00EE5A7A"/>
    <w:rsid w:val="00EE6134"/>
    <w:rsid w:val="00EE6376"/>
    <w:rsid w:val="00EE6AEC"/>
    <w:rsid w:val="00EE6FE6"/>
    <w:rsid w:val="00EF0EF3"/>
    <w:rsid w:val="00EF0F52"/>
    <w:rsid w:val="00EF128B"/>
    <w:rsid w:val="00EF147F"/>
    <w:rsid w:val="00EF249E"/>
    <w:rsid w:val="00EF350C"/>
    <w:rsid w:val="00EF3CFD"/>
    <w:rsid w:val="00EF3F11"/>
    <w:rsid w:val="00EF3F9F"/>
    <w:rsid w:val="00EF49B3"/>
    <w:rsid w:val="00EF5744"/>
    <w:rsid w:val="00EF5C0F"/>
    <w:rsid w:val="00EF6664"/>
    <w:rsid w:val="00EF6F61"/>
    <w:rsid w:val="00F00F6F"/>
    <w:rsid w:val="00F023A0"/>
    <w:rsid w:val="00F02926"/>
    <w:rsid w:val="00F033AA"/>
    <w:rsid w:val="00F0368E"/>
    <w:rsid w:val="00F038F4"/>
    <w:rsid w:val="00F04645"/>
    <w:rsid w:val="00F0594A"/>
    <w:rsid w:val="00F05F02"/>
    <w:rsid w:val="00F05FD9"/>
    <w:rsid w:val="00F06763"/>
    <w:rsid w:val="00F07F7A"/>
    <w:rsid w:val="00F10D2F"/>
    <w:rsid w:val="00F11811"/>
    <w:rsid w:val="00F12291"/>
    <w:rsid w:val="00F12F58"/>
    <w:rsid w:val="00F13140"/>
    <w:rsid w:val="00F13A57"/>
    <w:rsid w:val="00F1502A"/>
    <w:rsid w:val="00F1519E"/>
    <w:rsid w:val="00F15445"/>
    <w:rsid w:val="00F1573D"/>
    <w:rsid w:val="00F170E4"/>
    <w:rsid w:val="00F1792F"/>
    <w:rsid w:val="00F21259"/>
    <w:rsid w:val="00F21634"/>
    <w:rsid w:val="00F218F5"/>
    <w:rsid w:val="00F21B3C"/>
    <w:rsid w:val="00F23880"/>
    <w:rsid w:val="00F239B3"/>
    <w:rsid w:val="00F23EA2"/>
    <w:rsid w:val="00F2457D"/>
    <w:rsid w:val="00F248B8"/>
    <w:rsid w:val="00F249DF"/>
    <w:rsid w:val="00F250E7"/>
    <w:rsid w:val="00F25481"/>
    <w:rsid w:val="00F25A83"/>
    <w:rsid w:val="00F260A0"/>
    <w:rsid w:val="00F269F4"/>
    <w:rsid w:val="00F26A84"/>
    <w:rsid w:val="00F26D8E"/>
    <w:rsid w:val="00F26E4D"/>
    <w:rsid w:val="00F27AAD"/>
    <w:rsid w:val="00F30770"/>
    <w:rsid w:val="00F3088E"/>
    <w:rsid w:val="00F30E51"/>
    <w:rsid w:val="00F3158A"/>
    <w:rsid w:val="00F317EB"/>
    <w:rsid w:val="00F31A5B"/>
    <w:rsid w:val="00F322E3"/>
    <w:rsid w:val="00F32841"/>
    <w:rsid w:val="00F3389C"/>
    <w:rsid w:val="00F34023"/>
    <w:rsid w:val="00F357C1"/>
    <w:rsid w:val="00F357DD"/>
    <w:rsid w:val="00F358BC"/>
    <w:rsid w:val="00F3617D"/>
    <w:rsid w:val="00F36C63"/>
    <w:rsid w:val="00F4027B"/>
    <w:rsid w:val="00F416CD"/>
    <w:rsid w:val="00F4193B"/>
    <w:rsid w:val="00F41E30"/>
    <w:rsid w:val="00F42980"/>
    <w:rsid w:val="00F4334C"/>
    <w:rsid w:val="00F43720"/>
    <w:rsid w:val="00F43C30"/>
    <w:rsid w:val="00F43EB7"/>
    <w:rsid w:val="00F43FB6"/>
    <w:rsid w:val="00F443C7"/>
    <w:rsid w:val="00F44584"/>
    <w:rsid w:val="00F4461B"/>
    <w:rsid w:val="00F44D34"/>
    <w:rsid w:val="00F46505"/>
    <w:rsid w:val="00F46A91"/>
    <w:rsid w:val="00F46FDF"/>
    <w:rsid w:val="00F47523"/>
    <w:rsid w:val="00F502B7"/>
    <w:rsid w:val="00F50B52"/>
    <w:rsid w:val="00F50CB2"/>
    <w:rsid w:val="00F51F72"/>
    <w:rsid w:val="00F5224A"/>
    <w:rsid w:val="00F52308"/>
    <w:rsid w:val="00F52A15"/>
    <w:rsid w:val="00F53616"/>
    <w:rsid w:val="00F5458A"/>
    <w:rsid w:val="00F5554B"/>
    <w:rsid w:val="00F561AE"/>
    <w:rsid w:val="00F5674A"/>
    <w:rsid w:val="00F56A4A"/>
    <w:rsid w:val="00F571EF"/>
    <w:rsid w:val="00F576D9"/>
    <w:rsid w:val="00F604BB"/>
    <w:rsid w:val="00F60DCE"/>
    <w:rsid w:val="00F6137C"/>
    <w:rsid w:val="00F62A2A"/>
    <w:rsid w:val="00F62ADF"/>
    <w:rsid w:val="00F63767"/>
    <w:rsid w:val="00F63B57"/>
    <w:rsid w:val="00F63DAF"/>
    <w:rsid w:val="00F652F8"/>
    <w:rsid w:val="00F6614A"/>
    <w:rsid w:val="00F662A8"/>
    <w:rsid w:val="00F66BF2"/>
    <w:rsid w:val="00F67C4E"/>
    <w:rsid w:val="00F702BB"/>
    <w:rsid w:val="00F70957"/>
    <w:rsid w:val="00F71055"/>
    <w:rsid w:val="00F711C6"/>
    <w:rsid w:val="00F727F2"/>
    <w:rsid w:val="00F72A24"/>
    <w:rsid w:val="00F732A2"/>
    <w:rsid w:val="00F73B94"/>
    <w:rsid w:val="00F74396"/>
    <w:rsid w:val="00F748C7"/>
    <w:rsid w:val="00F74CAF"/>
    <w:rsid w:val="00F74EDC"/>
    <w:rsid w:val="00F7591D"/>
    <w:rsid w:val="00F75A6C"/>
    <w:rsid w:val="00F75CC0"/>
    <w:rsid w:val="00F76B5D"/>
    <w:rsid w:val="00F76FE6"/>
    <w:rsid w:val="00F76FEB"/>
    <w:rsid w:val="00F77310"/>
    <w:rsid w:val="00F77DD5"/>
    <w:rsid w:val="00F77E7E"/>
    <w:rsid w:val="00F80211"/>
    <w:rsid w:val="00F802A9"/>
    <w:rsid w:val="00F81005"/>
    <w:rsid w:val="00F81DD4"/>
    <w:rsid w:val="00F823A4"/>
    <w:rsid w:val="00F824C3"/>
    <w:rsid w:val="00F82B36"/>
    <w:rsid w:val="00F83972"/>
    <w:rsid w:val="00F83D2C"/>
    <w:rsid w:val="00F8411C"/>
    <w:rsid w:val="00F84207"/>
    <w:rsid w:val="00F847D0"/>
    <w:rsid w:val="00F84A02"/>
    <w:rsid w:val="00F84B34"/>
    <w:rsid w:val="00F854E6"/>
    <w:rsid w:val="00F85E82"/>
    <w:rsid w:val="00F8611F"/>
    <w:rsid w:val="00F86A5D"/>
    <w:rsid w:val="00F8705E"/>
    <w:rsid w:val="00F872D4"/>
    <w:rsid w:val="00F90084"/>
    <w:rsid w:val="00F90159"/>
    <w:rsid w:val="00F90804"/>
    <w:rsid w:val="00F90A48"/>
    <w:rsid w:val="00F90CDC"/>
    <w:rsid w:val="00F90E2D"/>
    <w:rsid w:val="00F9103C"/>
    <w:rsid w:val="00F9166F"/>
    <w:rsid w:val="00F919B8"/>
    <w:rsid w:val="00F91AD4"/>
    <w:rsid w:val="00F91D2F"/>
    <w:rsid w:val="00F924EC"/>
    <w:rsid w:val="00F93375"/>
    <w:rsid w:val="00F93F64"/>
    <w:rsid w:val="00F9417F"/>
    <w:rsid w:val="00F943E2"/>
    <w:rsid w:val="00F955FB"/>
    <w:rsid w:val="00F96F82"/>
    <w:rsid w:val="00F972AD"/>
    <w:rsid w:val="00F9752E"/>
    <w:rsid w:val="00F97D8C"/>
    <w:rsid w:val="00FA0454"/>
    <w:rsid w:val="00FA076E"/>
    <w:rsid w:val="00FA0791"/>
    <w:rsid w:val="00FA0827"/>
    <w:rsid w:val="00FA104C"/>
    <w:rsid w:val="00FA1208"/>
    <w:rsid w:val="00FA1D3C"/>
    <w:rsid w:val="00FA2437"/>
    <w:rsid w:val="00FA3D25"/>
    <w:rsid w:val="00FA3E24"/>
    <w:rsid w:val="00FA3FA8"/>
    <w:rsid w:val="00FA4BF2"/>
    <w:rsid w:val="00FA4C1D"/>
    <w:rsid w:val="00FA5913"/>
    <w:rsid w:val="00FA6FCD"/>
    <w:rsid w:val="00FA78BB"/>
    <w:rsid w:val="00FA7CE3"/>
    <w:rsid w:val="00FB0240"/>
    <w:rsid w:val="00FB0305"/>
    <w:rsid w:val="00FB06FB"/>
    <w:rsid w:val="00FB19F3"/>
    <w:rsid w:val="00FB23C9"/>
    <w:rsid w:val="00FB26A6"/>
    <w:rsid w:val="00FB2C59"/>
    <w:rsid w:val="00FB3689"/>
    <w:rsid w:val="00FB4A56"/>
    <w:rsid w:val="00FB5390"/>
    <w:rsid w:val="00FB5618"/>
    <w:rsid w:val="00FB5741"/>
    <w:rsid w:val="00FB6114"/>
    <w:rsid w:val="00FB6B6E"/>
    <w:rsid w:val="00FB6BCB"/>
    <w:rsid w:val="00FB7885"/>
    <w:rsid w:val="00FB78C4"/>
    <w:rsid w:val="00FC1713"/>
    <w:rsid w:val="00FC1B02"/>
    <w:rsid w:val="00FC211F"/>
    <w:rsid w:val="00FC2270"/>
    <w:rsid w:val="00FC304A"/>
    <w:rsid w:val="00FC381F"/>
    <w:rsid w:val="00FC53FE"/>
    <w:rsid w:val="00FC57F5"/>
    <w:rsid w:val="00FC59A2"/>
    <w:rsid w:val="00FC5BAB"/>
    <w:rsid w:val="00FC6708"/>
    <w:rsid w:val="00FC7188"/>
    <w:rsid w:val="00FC763A"/>
    <w:rsid w:val="00FD0ADD"/>
    <w:rsid w:val="00FD0DEE"/>
    <w:rsid w:val="00FD0F80"/>
    <w:rsid w:val="00FD0FA9"/>
    <w:rsid w:val="00FD15C5"/>
    <w:rsid w:val="00FD1BF4"/>
    <w:rsid w:val="00FD2282"/>
    <w:rsid w:val="00FD25A4"/>
    <w:rsid w:val="00FD27BD"/>
    <w:rsid w:val="00FD2ACD"/>
    <w:rsid w:val="00FD2B94"/>
    <w:rsid w:val="00FD3219"/>
    <w:rsid w:val="00FD3C34"/>
    <w:rsid w:val="00FD3EFF"/>
    <w:rsid w:val="00FD4E13"/>
    <w:rsid w:val="00FD53EA"/>
    <w:rsid w:val="00FD53F3"/>
    <w:rsid w:val="00FD616F"/>
    <w:rsid w:val="00FD6175"/>
    <w:rsid w:val="00FD660A"/>
    <w:rsid w:val="00FD67FA"/>
    <w:rsid w:val="00FD6EAA"/>
    <w:rsid w:val="00FD6F8D"/>
    <w:rsid w:val="00FD7265"/>
    <w:rsid w:val="00FD74E8"/>
    <w:rsid w:val="00FD7C75"/>
    <w:rsid w:val="00FE0213"/>
    <w:rsid w:val="00FE02EE"/>
    <w:rsid w:val="00FE0C2E"/>
    <w:rsid w:val="00FE1685"/>
    <w:rsid w:val="00FE17F1"/>
    <w:rsid w:val="00FE18CF"/>
    <w:rsid w:val="00FE1974"/>
    <w:rsid w:val="00FE33C8"/>
    <w:rsid w:val="00FE388F"/>
    <w:rsid w:val="00FE415C"/>
    <w:rsid w:val="00FE46C7"/>
    <w:rsid w:val="00FE4F59"/>
    <w:rsid w:val="00FE50A9"/>
    <w:rsid w:val="00FE50B1"/>
    <w:rsid w:val="00FE52BB"/>
    <w:rsid w:val="00FE5775"/>
    <w:rsid w:val="00FE630A"/>
    <w:rsid w:val="00FE633B"/>
    <w:rsid w:val="00FE65D4"/>
    <w:rsid w:val="00FE6774"/>
    <w:rsid w:val="00FE6D5D"/>
    <w:rsid w:val="00FE75A9"/>
    <w:rsid w:val="00FE7D36"/>
    <w:rsid w:val="00FF0360"/>
    <w:rsid w:val="00FF0A29"/>
    <w:rsid w:val="00FF0BAD"/>
    <w:rsid w:val="00FF1668"/>
    <w:rsid w:val="00FF1AB5"/>
    <w:rsid w:val="00FF1CE0"/>
    <w:rsid w:val="00FF3DEC"/>
    <w:rsid w:val="00FF3E0A"/>
    <w:rsid w:val="00FF44CE"/>
    <w:rsid w:val="00FF4515"/>
    <w:rsid w:val="00FF4585"/>
    <w:rsid w:val="00FF48CB"/>
    <w:rsid w:val="00FF4B68"/>
    <w:rsid w:val="00FF5227"/>
    <w:rsid w:val="00FF5AE9"/>
    <w:rsid w:val="00FF61E1"/>
    <w:rsid w:val="00FF691D"/>
    <w:rsid w:val="00FF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="f" fillcolor="white" strokecolor="gray">
      <v:fill color="white" on="f"/>
      <v:stroke color="gray" weight=".5pt"/>
    </o:shapedefaults>
    <o:shapelayout v:ext="edit">
      <o:idmap v:ext="edit" data="1"/>
    </o:shapelayout>
  </w:shapeDefaults>
  <w:decimalSymbol w:val="."/>
  <w:listSeparator w:val=","/>
  <w14:docId w14:val="720CB7EE"/>
  <w15:docId w15:val="{DAA0FE53-7B99-4534-A656-48901313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 w:uiPriority="61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D768DD"/>
    <w:pPr>
      <w:spacing w:line="300" w:lineRule="auto"/>
      <w:ind w:left="2160"/>
    </w:pPr>
    <w:rPr>
      <w:rFonts w:ascii="Arial" w:hAnsi="Arial"/>
      <w:sz w:val="18"/>
      <w:lang w:eastAsia="zh-CN" w:bidi="th-TH"/>
    </w:rPr>
  </w:style>
  <w:style w:type="paragraph" w:styleId="Heading1">
    <w:name w:val="heading 1"/>
    <w:aliases w:val="Heading 1 Char,Heading 1 Char1,Heading 1 Char1 Char Char,Heading 1 Char Char Char Char,Heading 1 Char1 Char Char Char Char,Heading 1 Char Char Char Char Char Char,Heading 1 Char1 Char Char Char Char Char Char,Heading 1 Char2"/>
    <w:basedOn w:val="Normal"/>
    <w:next w:val="Heading2"/>
    <w:link w:val="Heading1Char3"/>
    <w:qFormat/>
    <w:rsid w:val="00D768DD"/>
    <w:pPr>
      <w:keepNext/>
      <w:pBdr>
        <w:top w:val="single" w:sz="2" w:space="4" w:color="800000"/>
      </w:pBdr>
      <w:spacing w:after="240"/>
      <w:ind w:left="0"/>
      <w:outlineLvl w:val="0"/>
    </w:pPr>
    <w:rPr>
      <w:rFonts w:ascii="Helvetica" w:hAnsi="Helvetica"/>
      <w:b/>
      <w:color w:val="800000"/>
      <w:spacing w:val="-10"/>
      <w:kern w:val="28"/>
      <w:sz w:val="36"/>
    </w:rPr>
  </w:style>
  <w:style w:type="paragraph" w:styleId="Heading2">
    <w:name w:val="heading 2"/>
    <w:aliases w:val="Heading 2 Char2,Heading 2 Char1 Char1,Heading 2 Char Char1 Char,Heading 2 Char2 Char Char Char,Heading 2 Char1 Char1 Char Char Char,Heading 2 Char Char Char1 Char Char Char,Heading 2 Char1 Char1 Char Char Char Char Char,Heading 2 Char Char2"/>
    <w:basedOn w:val="Normal"/>
    <w:next w:val="Normal"/>
    <w:qFormat/>
    <w:rsid w:val="00F97D8C"/>
    <w:pPr>
      <w:keepNext/>
      <w:pBdr>
        <w:bottom w:val="single" w:sz="2" w:space="1" w:color="800000"/>
      </w:pBdr>
      <w:spacing w:after="100" w:afterAutospacing="1"/>
      <w:ind w:left="0"/>
      <w:outlineLvl w:val="1"/>
    </w:pPr>
    <w:rPr>
      <w:b/>
      <w:sz w:val="28"/>
    </w:rPr>
  </w:style>
  <w:style w:type="paragraph" w:styleId="Heading3">
    <w:name w:val="heading 3"/>
    <w:aliases w:val="Heading 3 Char,Heading 3 Char1 Char,Heading 3 Char Char Char1,Heading 3 Char1 Char Char Char,Heading 3 Char Char Char Char Char,Heading 3 Char1 Char Char Char Char Char,Heading 3 Char Char Char Char Char Char Char"/>
    <w:basedOn w:val="Normal"/>
    <w:next w:val="Normal"/>
    <w:link w:val="Heading3Char1"/>
    <w:qFormat/>
    <w:rsid w:val="00D768DD"/>
    <w:pPr>
      <w:keepNext/>
      <w:pBdr>
        <w:bottom w:val="single" w:sz="6" w:space="0" w:color="auto"/>
      </w:pBdr>
      <w:spacing w:after="120"/>
      <w:outlineLvl w:val="2"/>
    </w:pPr>
    <w:rPr>
      <w:b/>
    </w:rPr>
  </w:style>
  <w:style w:type="paragraph" w:styleId="Heading4">
    <w:name w:val="heading 4"/>
    <w:aliases w:val="Heading 4 Char,Heading 4 Char1 Char,Heading 4 Char Char Char1,Heading 4 Char2 Char Char Char,Heading 4 Char Char1 Char Char Char,Heading 4 Char1 Char Char Char Char Char,Heading 4 Char Char Char Char Char Char Char,Heading 4 Char1"/>
    <w:basedOn w:val="Normal"/>
    <w:next w:val="Normal"/>
    <w:qFormat/>
    <w:rsid w:val="00D768DD"/>
    <w:pPr>
      <w:keepNext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D768D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768DD"/>
    <w:pPr>
      <w:keepNext/>
      <w:outlineLvl w:val="5"/>
    </w:pPr>
    <w:rPr>
      <w:rFonts w:ascii="Helvetica" w:eastAsia="Times New Roman" w:hAnsi="Helvetica"/>
      <w:sz w:val="32"/>
    </w:rPr>
  </w:style>
  <w:style w:type="paragraph" w:styleId="Heading7">
    <w:name w:val="heading 7"/>
    <w:basedOn w:val="Normal"/>
    <w:next w:val="Normal"/>
    <w:qFormat/>
    <w:rsid w:val="00D768DD"/>
    <w:pPr>
      <w:keepNext/>
      <w:outlineLvl w:val="6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2Char">
    <w:name w:val="Heading 2 Char2 Char"/>
    <w:aliases w:val="Heading 2 Char1 Char1 Char,Heading 2 Char Char1 Char Char,Heading 2 Char2 Char Char Char Char,Heading 2 Char1 Char1 Char Char Char Char1,Heading 2 Char Char Char1 Char Char Char Char1,Heading 2 Char Char2 Char"/>
    <w:basedOn w:val="DefaultParagraphFont"/>
    <w:rsid w:val="00D768DD"/>
    <w:rPr>
      <w:rFonts w:ascii="Arial" w:eastAsia="Times" w:hAnsi="Arial"/>
      <w:b/>
      <w:noProof w:val="0"/>
      <w:sz w:val="28"/>
      <w:lang w:val="en-US" w:eastAsia="zh-CN" w:bidi="th-TH"/>
    </w:rPr>
  </w:style>
  <w:style w:type="character" w:customStyle="1" w:styleId="Heading4Char2">
    <w:name w:val="Heading 4 Char2"/>
    <w:aliases w:val="Heading 4 Char Char,Heading 4 Char1 Char Char,Heading 4 Char Char Char1 Char,Heading 4 Char2 Char Char Char Char1,Heading 4 Char Char1 Char Char Char Char1,Heading 4 Char1 Char Char Char Char Char Char,Heading 4 Char1 Char1"/>
    <w:basedOn w:val="DefaultParagraphFont"/>
    <w:rsid w:val="00D768DD"/>
    <w:rPr>
      <w:rFonts w:ascii="Arial" w:eastAsia="Times" w:hAnsi="Arial"/>
      <w:b/>
      <w:bCs/>
      <w:noProof w:val="0"/>
      <w:sz w:val="18"/>
      <w:szCs w:val="28"/>
      <w:lang w:val="en-US" w:eastAsia="zh-CN" w:bidi="th-TH"/>
    </w:rPr>
  </w:style>
  <w:style w:type="paragraph" w:styleId="DocumentMap">
    <w:name w:val="Document Map"/>
    <w:basedOn w:val="Normal"/>
    <w:semiHidden/>
    <w:rsid w:val="00D768DD"/>
    <w:pPr>
      <w:shd w:val="clear" w:color="auto" w:fill="000080"/>
    </w:pPr>
    <w:rPr>
      <w:rFonts w:ascii="Verdana" w:hAnsi="Verdana"/>
      <w:sz w:val="16"/>
    </w:rPr>
  </w:style>
  <w:style w:type="paragraph" w:styleId="Header">
    <w:name w:val="header"/>
    <w:basedOn w:val="Normal"/>
    <w:rsid w:val="00D768DD"/>
    <w:pPr>
      <w:tabs>
        <w:tab w:val="center" w:pos="4320"/>
        <w:tab w:val="right" w:pos="8640"/>
      </w:tabs>
      <w:ind w:left="0"/>
    </w:pPr>
  </w:style>
  <w:style w:type="paragraph" w:customStyle="1" w:styleId="CoverTitle">
    <w:name w:val="Cover Title"/>
    <w:basedOn w:val="Normal"/>
    <w:rsid w:val="00D768DD"/>
    <w:pPr>
      <w:tabs>
        <w:tab w:val="left" w:pos="5040"/>
      </w:tabs>
      <w:spacing w:line="480" w:lineRule="exact"/>
    </w:pPr>
    <w:rPr>
      <w:rFonts w:ascii="Helvetica" w:hAnsi="Helvetica"/>
      <w:b/>
      <w:spacing w:val="-20"/>
      <w:sz w:val="48"/>
    </w:rPr>
  </w:style>
  <w:style w:type="paragraph" w:styleId="Footer">
    <w:name w:val="footer"/>
    <w:basedOn w:val="Normal"/>
    <w:rsid w:val="00D768DD"/>
    <w:pPr>
      <w:pBdr>
        <w:bottom w:val="single" w:sz="4" w:space="2" w:color="FFFFFF"/>
      </w:pBdr>
      <w:tabs>
        <w:tab w:val="left" w:pos="2160"/>
        <w:tab w:val="right" w:pos="10080"/>
      </w:tabs>
      <w:spacing w:line="240" w:lineRule="auto"/>
      <w:ind w:left="0"/>
    </w:pPr>
    <w:rPr>
      <w:rFonts w:ascii="Helvetica" w:hAnsi="Helvetica"/>
      <w:sz w:val="16"/>
    </w:rPr>
  </w:style>
  <w:style w:type="paragraph" w:customStyle="1" w:styleId="CoverText">
    <w:name w:val="Cover Text"/>
    <w:basedOn w:val="Normal"/>
    <w:rsid w:val="00D768DD"/>
    <w:pPr>
      <w:spacing w:line="240" w:lineRule="auto"/>
    </w:pPr>
  </w:style>
  <w:style w:type="paragraph" w:customStyle="1" w:styleId="CoverLogoTwo">
    <w:name w:val="Cover Logo Two"/>
    <w:basedOn w:val="Normal"/>
    <w:next w:val="CoverTitle"/>
    <w:rsid w:val="00D768DD"/>
    <w:pPr>
      <w:pBdr>
        <w:top w:val="single" w:sz="36" w:space="1" w:color="990000"/>
      </w:pBdr>
      <w:tabs>
        <w:tab w:val="left" w:pos="5040"/>
      </w:tabs>
    </w:pPr>
    <w:rPr>
      <w:rFonts w:ascii="Helvetica" w:hAnsi="Helvetica"/>
      <w:b/>
      <w:spacing w:val="-20"/>
      <w:sz w:val="48"/>
    </w:rPr>
  </w:style>
  <w:style w:type="paragraph" w:styleId="TOC1">
    <w:name w:val="toc 1"/>
    <w:basedOn w:val="Normal"/>
    <w:next w:val="Normal"/>
    <w:autoRedefine/>
    <w:semiHidden/>
    <w:rsid w:val="00D768DD"/>
    <w:pPr>
      <w:pBdr>
        <w:top w:val="single" w:sz="2" w:space="4" w:color="800000"/>
      </w:pBdr>
      <w:tabs>
        <w:tab w:val="right" w:pos="8630"/>
      </w:tabs>
      <w:spacing w:before="240"/>
    </w:pPr>
    <w:rPr>
      <w:b/>
    </w:rPr>
  </w:style>
  <w:style w:type="paragraph" w:styleId="TOC2">
    <w:name w:val="toc 2"/>
    <w:basedOn w:val="Normal"/>
    <w:next w:val="Normal"/>
    <w:autoRedefine/>
    <w:semiHidden/>
    <w:rsid w:val="00D768DD"/>
    <w:pPr>
      <w:tabs>
        <w:tab w:val="right" w:pos="8630"/>
      </w:tabs>
      <w:spacing w:before="120"/>
      <w:ind w:left="2520"/>
    </w:pPr>
  </w:style>
  <w:style w:type="character" w:styleId="CommentReference">
    <w:name w:val="annotation reference"/>
    <w:basedOn w:val="DefaultParagraphFont"/>
    <w:semiHidden/>
    <w:rsid w:val="00D768DD"/>
    <w:rPr>
      <w:sz w:val="16"/>
    </w:rPr>
  </w:style>
  <w:style w:type="paragraph" w:styleId="CommentText">
    <w:name w:val="annotation text"/>
    <w:basedOn w:val="Normal"/>
    <w:semiHidden/>
    <w:rsid w:val="00D768DD"/>
    <w:pPr>
      <w:spacing w:line="240" w:lineRule="auto"/>
      <w:ind w:left="0"/>
    </w:pPr>
    <w:rPr>
      <w:rFonts w:eastAsia="Times New Roman"/>
      <w:sz w:val="16"/>
    </w:rPr>
  </w:style>
  <w:style w:type="paragraph" w:styleId="TOC3">
    <w:name w:val="toc 3"/>
    <w:basedOn w:val="Normal"/>
    <w:next w:val="Normal"/>
    <w:autoRedefine/>
    <w:semiHidden/>
    <w:rsid w:val="00D768DD"/>
    <w:pPr>
      <w:ind w:left="2880"/>
    </w:pPr>
  </w:style>
  <w:style w:type="paragraph" w:styleId="CommentSubject">
    <w:name w:val="annotation subject"/>
    <w:basedOn w:val="CommentText"/>
    <w:next w:val="CommentText"/>
    <w:semiHidden/>
    <w:rsid w:val="00D768DD"/>
    <w:pPr>
      <w:spacing w:line="300" w:lineRule="auto"/>
      <w:ind w:left="2160"/>
    </w:pPr>
    <w:rPr>
      <w:rFonts w:eastAsia="Times"/>
      <w:b/>
      <w:bCs/>
      <w:sz w:val="20"/>
    </w:rPr>
  </w:style>
  <w:style w:type="paragraph" w:styleId="BalloonText">
    <w:name w:val="Balloon Text"/>
    <w:basedOn w:val="Normal"/>
    <w:semiHidden/>
    <w:rsid w:val="00D768DD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rsid w:val="00D768DD"/>
    <w:rPr>
      <w:color w:val="800000"/>
    </w:rPr>
  </w:style>
  <w:style w:type="paragraph" w:customStyle="1" w:styleId="TableBullets">
    <w:name w:val="Table Bullets"/>
    <w:basedOn w:val="Normal"/>
    <w:rsid w:val="00D768DD"/>
    <w:pPr>
      <w:tabs>
        <w:tab w:val="left" w:pos="187"/>
        <w:tab w:val="num" w:pos="2880"/>
      </w:tabs>
      <w:ind w:left="2880" w:hanging="360"/>
    </w:pPr>
  </w:style>
  <w:style w:type="paragraph" w:customStyle="1" w:styleId="CaptionsBold">
    <w:name w:val="Captions Bold"/>
    <w:basedOn w:val="Captions"/>
    <w:next w:val="Captions"/>
    <w:autoRedefine/>
    <w:rsid w:val="00D768DD"/>
    <w:pPr>
      <w:spacing w:after="120"/>
    </w:pPr>
    <w:rPr>
      <w:b/>
      <w:bCs w:val="0"/>
      <w:szCs w:val="16"/>
    </w:rPr>
  </w:style>
  <w:style w:type="paragraph" w:customStyle="1" w:styleId="Captions">
    <w:name w:val="Captions"/>
    <w:basedOn w:val="Normal"/>
    <w:rsid w:val="00D768DD"/>
    <w:pPr>
      <w:spacing w:line="240" w:lineRule="auto"/>
      <w:ind w:left="0"/>
    </w:pPr>
    <w:rPr>
      <w:bCs/>
      <w:sz w:val="16"/>
    </w:rPr>
  </w:style>
  <w:style w:type="character" w:styleId="Hyperlink">
    <w:name w:val="Hyperlink"/>
    <w:basedOn w:val="DefaultParagraphFont"/>
    <w:uiPriority w:val="99"/>
    <w:rsid w:val="00D768DD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D768DD"/>
    <w:pPr>
      <w:ind w:left="3240"/>
    </w:pPr>
  </w:style>
  <w:style w:type="paragraph" w:styleId="FootnoteText">
    <w:name w:val="footnote text"/>
    <w:basedOn w:val="Normal"/>
    <w:semiHidden/>
    <w:rsid w:val="00D768DD"/>
    <w:rPr>
      <w:sz w:val="16"/>
      <w:szCs w:val="16"/>
    </w:rPr>
  </w:style>
  <w:style w:type="paragraph" w:customStyle="1" w:styleId="TableText">
    <w:name w:val="Table Text"/>
    <w:aliases w:val="tt"/>
    <w:basedOn w:val="Normal"/>
    <w:rsid w:val="00D768DD"/>
    <w:pPr>
      <w:ind w:left="0"/>
    </w:pPr>
    <w:rPr>
      <w:sz w:val="16"/>
    </w:rPr>
  </w:style>
  <w:style w:type="paragraph" w:customStyle="1" w:styleId="TableHeaders">
    <w:name w:val="Table Headers"/>
    <w:basedOn w:val="Normal"/>
    <w:rsid w:val="00D768DD"/>
    <w:pPr>
      <w:ind w:left="0"/>
    </w:pPr>
    <w:rPr>
      <w:bCs/>
      <w:sz w:val="16"/>
    </w:rPr>
  </w:style>
  <w:style w:type="paragraph" w:styleId="BodyTextIndent3">
    <w:name w:val="Body Text Indent 3"/>
    <w:basedOn w:val="Normal"/>
    <w:rsid w:val="00D768DD"/>
    <w:pPr>
      <w:widowControl w:val="0"/>
      <w:autoSpaceDE w:val="0"/>
      <w:autoSpaceDN w:val="0"/>
      <w:adjustRightInd w:val="0"/>
    </w:pPr>
    <w:rPr>
      <w:rFonts w:ascii="Helvetica" w:eastAsia="Times New Roman" w:hAnsi="Helvetica"/>
      <w:sz w:val="32"/>
    </w:rPr>
  </w:style>
  <w:style w:type="character" w:styleId="FootnoteReference">
    <w:name w:val="footnote reference"/>
    <w:basedOn w:val="DefaultParagraphFont"/>
    <w:semiHidden/>
    <w:rsid w:val="00D768DD"/>
    <w:rPr>
      <w:vertAlign w:val="superscript"/>
    </w:rPr>
  </w:style>
  <w:style w:type="paragraph" w:customStyle="1" w:styleId="Text">
    <w:name w:val="Text"/>
    <w:basedOn w:val="Normal"/>
    <w:rsid w:val="00D768DD"/>
    <w:pPr>
      <w:spacing w:after="240" w:line="240" w:lineRule="auto"/>
      <w:ind w:left="900"/>
    </w:pPr>
    <w:rPr>
      <w:rFonts w:ascii="Lucida Sans" w:eastAsia="Times New Roman" w:hAnsi="Lucida Sans"/>
      <w:sz w:val="20"/>
      <w:lang w:eastAsia="en-US" w:bidi="ar-SA"/>
    </w:rPr>
  </w:style>
  <w:style w:type="character" w:styleId="FollowedHyperlink">
    <w:name w:val="FollowedHyperlink"/>
    <w:basedOn w:val="DefaultParagraphFont"/>
    <w:rsid w:val="00D768DD"/>
    <w:rPr>
      <w:color w:val="800080"/>
      <w:u w:val="single"/>
    </w:rPr>
  </w:style>
  <w:style w:type="character" w:customStyle="1" w:styleId="EmailStyle43">
    <w:name w:val="EmailStyle43"/>
    <w:basedOn w:val="DefaultParagraphFont"/>
    <w:semiHidden/>
    <w:rsid w:val="00D768DD"/>
    <w:rPr>
      <w:rFonts w:ascii="Arial" w:hAnsi="Arial" w:cs="Arial" w:hint="default"/>
      <w:b w:val="0"/>
      <w:bCs w:val="0"/>
      <w:i w:val="0"/>
      <w:iCs w:val="0"/>
      <w:color w:val="000080"/>
      <w:sz w:val="20"/>
      <w:szCs w:val="20"/>
    </w:rPr>
  </w:style>
  <w:style w:type="paragraph" w:styleId="BodyTextIndent">
    <w:name w:val="Body Text Indent"/>
    <w:basedOn w:val="Normal"/>
    <w:link w:val="BodyTextIndentChar"/>
    <w:rsid w:val="00D768DD"/>
    <w:pPr>
      <w:spacing w:after="120"/>
      <w:ind w:left="360"/>
    </w:pPr>
  </w:style>
  <w:style w:type="character" w:customStyle="1" w:styleId="Heading2Char1Char">
    <w:name w:val="Heading 2 Char1 Char"/>
    <w:aliases w:val="Heading 2 Char Char Char,Heading 2 Char,Heading 2 Char1 Char Char Char Char,Heading 2 Char Char Char Char Char Char,Heading 2 Char1 Char Char Char Char Char Char,Heading 2 Char Char1,Heading 2 Char1 Char Char1"/>
    <w:basedOn w:val="DefaultParagraphFont"/>
    <w:rsid w:val="00D768DD"/>
    <w:rPr>
      <w:rFonts w:ascii="Arial" w:eastAsia="Times" w:hAnsi="Arial"/>
      <w:b/>
      <w:noProof w:val="0"/>
      <w:sz w:val="28"/>
      <w:lang w:val="en-US" w:eastAsia="zh-CN" w:bidi="th-TH"/>
    </w:rPr>
  </w:style>
  <w:style w:type="character" w:customStyle="1" w:styleId="Heading1CharChar1">
    <w:name w:val="Heading 1 Char Char1"/>
    <w:basedOn w:val="DefaultParagraphFont"/>
    <w:rsid w:val="00D768DD"/>
    <w:rPr>
      <w:rFonts w:ascii="Helvetica" w:eastAsia="Times" w:hAnsi="Helvetica"/>
      <w:b/>
      <w:noProof w:val="0"/>
      <w:color w:val="800000"/>
      <w:spacing w:val="-10"/>
      <w:kern w:val="28"/>
      <w:sz w:val="36"/>
      <w:lang w:val="en-US" w:eastAsia="zh-CN" w:bidi="th-TH"/>
    </w:rPr>
  </w:style>
  <w:style w:type="paragraph" w:styleId="ListBullet2">
    <w:name w:val="List Bullet 2"/>
    <w:basedOn w:val="Normal"/>
    <w:rsid w:val="00D768DD"/>
    <w:pPr>
      <w:tabs>
        <w:tab w:val="num" w:pos="720"/>
      </w:tabs>
      <w:ind w:left="720" w:hanging="360"/>
    </w:pPr>
  </w:style>
  <w:style w:type="character" w:customStyle="1" w:styleId="Heading4CharChar1">
    <w:name w:val="Heading 4 Char Char1"/>
    <w:aliases w:val="Heading 4 Char1 Char Char1,Heading 4 Char Char Char Char,Heading 4 Char2 Char Char Char Char,Heading 4 Char Char1 Char Char Char Char,Heading 4 Char1 Char Char Char Char Char Char1,Heading 4 Char Char Char Char Char Char Char Char"/>
    <w:basedOn w:val="DefaultParagraphFont"/>
    <w:rsid w:val="00D768DD"/>
    <w:rPr>
      <w:rFonts w:ascii="Arial" w:eastAsia="Times" w:hAnsi="Arial"/>
      <w:b/>
      <w:bCs/>
      <w:noProof w:val="0"/>
      <w:sz w:val="18"/>
      <w:szCs w:val="28"/>
      <w:lang w:val="en-US" w:eastAsia="zh-CN" w:bidi="th-TH"/>
    </w:rPr>
  </w:style>
  <w:style w:type="paragraph" w:styleId="BodyText">
    <w:name w:val="Body Text"/>
    <w:basedOn w:val="Normal"/>
    <w:link w:val="BodyTextChar"/>
    <w:rsid w:val="00D768DD"/>
    <w:pPr>
      <w:spacing w:after="120"/>
    </w:pPr>
  </w:style>
  <w:style w:type="character" w:customStyle="1" w:styleId="Heading1CharChar">
    <w:name w:val="Heading 1 Char Char"/>
    <w:aliases w:val="Heading 1 Char Char Char"/>
    <w:basedOn w:val="DefaultParagraphFont"/>
    <w:rsid w:val="00D768DD"/>
    <w:rPr>
      <w:rFonts w:ascii="Helvetica" w:eastAsia="Times" w:hAnsi="Helvetica"/>
      <w:b/>
      <w:noProof w:val="0"/>
      <w:color w:val="800000"/>
      <w:spacing w:val="-10"/>
      <w:kern w:val="28"/>
      <w:sz w:val="36"/>
      <w:lang w:val="en-US" w:eastAsia="zh-CN" w:bidi="th-TH"/>
    </w:rPr>
  </w:style>
  <w:style w:type="character" w:customStyle="1" w:styleId="Heading4CharCharChar">
    <w:name w:val="Heading 4 Char Char Char"/>
    <w:aliases w:val="Heading 4 Char1 Char Char Char Char,Heading 4 Char1 Char Char Char Char Char Char Char"/>
    <w:basedOn w:val="DefaultParagraphFont"/>
    <w:rsid w:val="00D768DD"/>
    <w:rPr>
      <w:rFonts w:ascii="Arial" w:eastAsia="Times" w:hAnsi="Arial"/>
      <w:b/>
      <w:bCs/>
      <w:noProof w:val="0"/>
      <w:sz w:val="18"/>
      <w:szCs w:val="28"/>
      <w:lang w:val="en-US" w:eastAsia="zh-CN" w:bidi="th-TH"/>
    </w:rPr>
  </w:style>
  <w:style w:type="character" w:customStyle="1" w:styleId="Heading2CharChar">
    <w:name w:val="Heading 2 Char Char"/>
    <w:aliases w:val="Heading 2 Char1 Char Char,Heading 2 Char Char Char Char,Heading 2 Char1 Char Char Char Char Char,Heading 2 Char Char Char Char Char Char Char,Heading 2 Char1 Char1 Char Char,Heading 2 Char1 Char Char Char Char Char1 Char"/>
    <w:basedOn w:val="DefaultParagraphFont"/>
    <w:rsid w:val="00D768DD"/>
    <w:rPr>
      <w:rFonts w:ascii="Arial" w:eastAsia="Times" w:hAnsi="Arial"/>
      <w:b/>
      <w:noProof w:val="0"/>
      <w:sz w:val="28"/>
      <w:lang w:val="en-US" w:eastAsia="zh-CN" w:bidi="th-TH"/>
    </w:rPr>
  </w:style>
  <w:style w:type="character" w:customStyle="1" w:styleId="Heading3Char1">
    <w:name w:val="Heading 3 Char1"/>
    <w:aliases w:val="Heading 3 Char Char,Heading 3 Char1 Char Char,Heading 3 Char Char Char1 Char,Heading 3 Char1 Char Char Char Char,Heading 3 Char Char Char Char Char Char,Heading 3 Char1 Char Char Char Char Char Char"/>
    <w:basedOn w:val="DefaultParagraphFont"/>
    <w:link w:val="Heading3"/>
    <w:rsid w:val="00281AC1"/>
    <w:rPr>
      <w:rFonts w:ascii="Arial" w:eastAsia="Times" w:hAnsi="Arial"/>
      <w:b/>
      <w:sz w:val="18"/>
      <w:lang w:val="en-US" w:eastAsia="zh-CN" w:bidi="th-TH"/>
    </w:rPr>
  </w:style>
  <w:style w:type="character" w:customStyle="1" w:styleId="Heading1Char3">
    <w:name w:val="Heading 1 Char3"/>
    <w:aliases w:val="Heading 1 Char Char2,Heading 1 Char1 Char,Heading 1 Char1 Char Char Char,Heading 1 Char Char Char Char Char,Heading 1 Char1 Char Char Char Char Char,Heading 1 Char Char Char Char Char Char Char,Heading 1 Char2 Char1"/>
    <w:basedOn w:val="DefaultParagraphFont"/>
    <w:link w:val="Heading1"/>
    <w:rsid w:val="00281AC1"/>
    <w:rPr>
      <w:rFonts w:ascii="Helvetica" w:eastAsia="Times" w:hAnsi="Helvetica"/>
      <w:b/>
      <w:color w:val="800000"/>
      <w:spacing w:val="-10"/>
      <w:kern w:val="28"/>
      <w:sz w:val="36"/>
      <w:lang w:val="en-US" w:eastAsia="zh-CN" w:bidi="th-TH"/>
    </w:rPr>
  </w:style>
  <w:style w:type="numbering" w:customStyle="1" w:styleId="StyleBulleted">
    <w:name w:val="Style Bulleted"/>
    <w:basedOn w:val="NoList"/>
    <w:rsid w:val="00575296"/>
    <w:pPr>
      <w:numPr>
        <w:numId w:val="2"/>
      </w:numPr>
    </w:pPr>
  </w:style>
  <w:style w:type="numbering" w:customStyle="1" w:styleId="StyleBulleted1">
    <w:name w:val="Style Bulleted1"/>
    <w:basedOn w:val="NoList"/>
    <w:rsid w:val="00575296"/>
    <w:pPr>
      <w:numPr>
        <w:numId w:val="1"/>
      </w:numPr>
    </w:pPr>
  </w:style>
  <w:style w:type="character" w:customStyle="1" w:styleId="Heading1Char1Char1">
    <w:name w:val="Heading 1 Char1 Char1"/>
    <w:aliases w:val="Heading 1 Char Char Char1,Heading 1 Char1 Char Char Char1,Heading 1 Char Char Char Char Char1,Heading 1 Char1 Char Char Char Char Char1,Heading 1 Char Char Char Char Char Char Char1,Heading 1 Char1 Char1 Char Char Char"/>
    <w:basedOn w:val="DefaultParagraphFont"/>
    <w:rsid w:val="00F66143"/>
    <w:rPr>
      <w:rFonts w:ascii="Helvetica" w:eastAsia="Times" w:hAnsi="Helvetica"/>
      <w:b/>
      <w:color w:val="800000"/>
      <w:spacing w:val="-10"/>
      <w:kern w:val="28"/>
      <w:sz w:val="36"/>
      <w:lang w:val="en-US" w:eastAsia="zh-CN" w:bidi="th-TH"/>
    </w:rPr>
  </w:style>
  <w:style w:type="character" w:customStyle="1" w:styleId="Heading3Char2CharCharChar">
    <w:name w:val="Heading 3 Char2 Char Char Char"/>
    <w:aliases w:val="Heading 3 Char1 Char1 Char Char Char,Heading 3 Char2 Char Char Char Char Char Char"/>
    <w:basedOn w:val="DefaultParagraphFont"/>
    <w:rsid w:val="00D04DB9"/>
    <w:rPr>
      <w:rFonts w:ascii="Arial" w:eastAsia="Times" w:hAnsi="Arial"/>
      <w:b/>
      <w:sz w:val="18"/>
      <w:lang w:val="en-US" w:eastAsia="zh-CN" w:bidi="th-TH"/>
    </w:rPr>
  </w:style>
  <w:style w:type="character" w:customStyle="1" w:styleId="bodytext0">
    <w:name w:val="bodytext"/>
    <w:basedOn w:val="DefaultParagraphFont"/>
    <w:rsid w:val="00D04DB9"/>
  </w:style>
  <w:style w:type="character" w:customStyle="1" w:styleId="Heading1Char2Char">
    <w:name w:val="Heading 1 Char2 Char"/>
    <w:aliases w:val="Heading 1 Char1 Char Char1,Heading 1 Char Char Char Char1,Heading 1 Char2 Char Char Char Char Char Char,Heading 1 Char Char2 Char Char Char Char Char Char,Heading 1 Char Char Char Char Char Char Char Char"/>
    <w:basedOn w:val="DefaultParagraphFont"/>
    <w:rsid w:val="007B5FB0"/>
    <w:rPr>
      <w:rFonts w:ascii="Helvetica" w:eastAsia="Times" w:hAnsi="Helvetica"/>
      <w:b/>
      <w:color w:val="800000"/>
      <w:spacing w:val="-10"/>
      <w:kern w:val="28"/>
      <w:sz w:val="36"/>
      <w:lang w:val="en-US" w:eastAsia="zh-CN" w:bidi="th-TH"/>
    </w:rPr>
  </w:style>
  <w:style w:type="table" w:styleId="TableGrid">
    <w:name w:val="Table Grid"/>
    <w:basedOn w:val="TableNormal"/>
    <w:rsid w:val="00044FE3"/>
    <w:pPr>
      <w:widowControl w:val="0"/>
      <w:adjustRightInd w:val="0"/>
      <w:spacing w:line="300" w:lineRule="auto"/>
      <w:ind w:left="216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F51D52"/>
    <w:pPr>
      <w:spacing w:after="60"/>
      <w:jc w:val="center"/>
      <w:outlineLvl w:val="1"/>
    </w:pPr>
    <w:rPr>
      <w:rFonts w:ascii="Cambria" w:eastAsia="Times New Roman" w:hAnsi="Cambria" w:cs="Angsana New"/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51D52"/>
    <w:rPr>
      <w:rFonts w:ascii="Cambria" w:eastAsia="Times New Roman" w:hAnsi="Cambria" w:cs="Angsana New"/>
      <w:sz w:val="24"/>
      <w:szCs w:val="30"/>
      <w:lang w:eastAsia="zh-CN" w:bidi="th-TH"/>
    </w:rPr>
  </w:style>
  <w:style w:type="paragraph" w:customStyle="1" w:styleId="NoSpacing1">
    <w:name w:val="No Spacing1"/>
    <w:uiPriority w:val="1"/>
    <w:qFormat/>
    <w:rsid w:val="00F51D52"/>
    <w:pPr>
      <w:ind w:left="2160"/>
    </w:pPr>
    <w:rPr>
      <w:rFonts w:ascii="Arial" w:hAnsi="Arial" w:cs="Angsana New"/>
      <w:sz w:val="18"/>
      <w:lang w:eastAsia="zh-CN" w:bidi="th-TH"/>
    </w:rPr>
  </w:style>
  <w:style w:type="paragraph" w:customStyle="1" w:styleId="ColorfulList-Accent11">
    <w:name w:val="Colorful List - Accent 11"/>
    <w:basedOn w:val="Normal"/>
    <w:uiPriority w:val="34"/>
    <w:qFormat/>
    <w:rsid w:val="00A348F9"/>
    <w:pPr>
      <w:ind w:left="720"/>
    </w:pPr>
    <w:rPr>
      <w:rFonts w:eastAsia="Calibri" w:cs="Arial"/>
      <w:szCs w:val="18"/>
      <w:lang w:eastAsia="en-US" w:bidi="ar-SA"/>
    </w:rPr>
  </w:style>
  <w:style w:type="character" w:customStyle="1" w:styleId="BodyTextChar">
    <w:name w:val="Body Text Char"/>
    <w:basedOn w:val="DefaultParagraphFont"/>
    <w:link w:val="BodyText"/>
    <w:rsid w:val="00161DCB"/>
    <w:rPr>
      <w:rFonts w:ascii="Arial" w:hAnsi="Arial"/>
      <w:sz w:val="18"/>
      <w:lang w:eastAsia="zh-CN" w:bidi="th-TH"/>
    </w:rPr>
  </w:style>
  <w:style w:type="paragraph" w:styleId="PlainText">
    <w:name w:val="Plain Text"/>
    <w:basedOn w:val="Normal"/>
    <w:link w:val="PlainTextChar"/>
    <w:uiPriority w:val="99"/>
    <w:unhideWhenUsed/>
    <w:rsid w:val="003A0A5C"/>
    <w:pPr>
      <w:spacing w:line="240" w:lineRule="auto"/>
      <w:ind w:left="0"/>
    </w:pPr>
    <w:rPr>
      <w:rFonts w:ascii="Consolas" w:eastAsia="Calibri" w:hAnsi="Consolas"/>
      <w:sz w:val="21"/>
      <w:szCs w:val="21"/>
      <w:lang w:eastAsia="en-US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3A0A5C"/>
    <w:rPr>
      <w:rFonts w:ascii="Consolas" w:eastAsia="Calibri" w:hAnsi="Consolas" w:cs="Times New Roman"/>
      <w:sz w:val="21"/>
      <w:szCs w:val="21"/>
    </w:rPr>
  </w:style>
  <w:style w:type="paragraph" w:customStyle="1" w:styleId="ColorfulShading-Accent11">
    <w:name w:val="Colorful Shading - Accent 11"/>
    <w:hidden/>
    <w:uiPriority w:val="99"/>
    <w:semiHidden/>
    <w:rsid w:val="00D554AC"/>
    <w:rPr>
      <w:rFonts w:ascii="Arial" w:hAnsi="Arial" w:cs="Angsana New"/>
      <w:sz w:val="18"/>
      <w:lang w:eastAsia="zh-CN" w:bidi="th-TH"/>
    </w:rPr>
  </w:style>
  <w:style w:type="paragraph" w:styleId="NormalWeb">
    <w:name w:val="Normal (Web)"/>
    <w:basedOn w:val="Normal"/>
    <w:uiPriority w:val="99"/>
    <w:unhideWhenUsed/>
    <w:rsid w:val="00A77988"/>
    <w:pPr>
      <w:spacing w:before="100" w:beforeAutospacing="1" w:after="100" w:afterAutospacing="1" w:line="240" w:lineRule="auto"/>
      <w:ind w:left="0"/>
    </w:pPr>
    <w:rPr>
      <w:rFonts w:ascii="Times New Roman" w:eastAsia="Calibri" w:hAnsi="Times New Roman"/>
      <w:sz w:val="24"/>
      <w:szCs w:val="24"/>
      <w:lang w:eastAsia="en-US" w:bidi="ar-SA"/>
    </w:rPr>
  </w:style>
  <w:style w:type="paragraph" w:customStyle="1" w:styleId="StyleHeading1-PlainKernat12pt">
    <w:name w:val="Style Heading 1 - Plain + Kern at 12 pt"/>
    <w:basedOn w:val="Normal"/>
    <w:rsid w:val="008A7F43"/>
    <w:pPr>
      <w:keepNext/>
      <w:spacing w:after="240" w:line="240" w:lineRule="auto"/>
      <w:ind w:left="0"/>
    </w:pPr>
    <w:rPr>
      <w:rFonts w:ascii="TradeGothic Light" w:eastAsia="Times New Roman" w:hAnsi="TradeGothic Light"/>
      <w:color w:val="4E8ABE"/>
      <w:kern w:val="24"/>
      <w:sz w:val="42"/>
      <w:lang w:eastAsia="en-US" w:bidi="ar-SA"/>
    </w:rPr>
  </w:style>
  <w:style w:type="table" w:customStyle="1" w:styleId="TableGrid1">
    <w:name w:val="Table Grid1"/>
    <w:basedOn w:val="TableNormal"/>
    <w:next w:val="TableGrid"/>
    <w:rsid w:val="008A7F43"/>
    <w:rPr>
      <w:rFonts w:ascii="TradeGothic" w:eastAsia="Times New Roman" w:hAnsi="TradeGothic"/>
      <w:sz w:val="22"/>
    </w:rPr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blStylePr w:type="firstRow">
      <w:pPr>
        <w:wordWrap/>
        <w:spacing w:beforeLines="0" w:afterLines="0" w:line="240" w:lineRule="auto"/>
      </w:pPr>
      <w:rPr>
        <w:rFonts w:ascii="Helvetica" w:hAnsi="Helvetica"/>
        <w:b/>
        <w:color w:val="333333"/>
        <w:sz w:val="22"/>
      </w:rPr>
      <w:tblPr/>
      <w:trPr>
        <w:cantSplit/>
        <w:tblHeader/>
      </w:trPr>
      <w:tcPr>
        <w:shd w:val="clear" w:color="auto" w:fill="CCCCCC"/>
      </w:tcPr>
    </w:tblStylePr>
  </w:style>
  <w:style w:type="paragraph" w:customStyle="1" w:styleId="Style8ptLeft0Before12ptAfter3ptLinespacing">
    <w:name w:val="Style 8 pt Left:  0&quot; Before:  12 pt After:  3 pt Line spacing: ..."/>
    <w:basedOn w:val="Normal"/>
    <w:rsid w:val="001E6267"/>
    <w:pPr>
      <w:spacing w:before="60" w:line="240" w:lineRule="auto"/>
      <w:ind w:left="0"/>
    </w:pPr>
    <w:rPr>
      <w:rFonts w:eastAsia="Times New Roman"/>
      <w:sz w:val="16"/>
    </w:rPr>
  </w:style>
  <w:style w:type="paragraph" w:customStyle="1" w:styleId="Style8ptBoldLeft0Before12ptAfter3ptKernat">
    <w:name w:val="Style 8 pt Bold Left:  0&quot; Before:  12 pt After:  3 pt Kern at ..."/>
    <w:basedOn w:val="Normal"/>
    <w:rsid w:val="001E6267"/>
    <w:pPr>
      <w:spacing w:after="60" w:line="240" w:lineRule="auto"/>
      <w:ind w:left="0"/>
    </w:pPr>
    <w:rPr>
      <w:rFonts w:eastAsia="Times New Roman"/>
      <w:b/>
      <w:bCs/>
      <w:kern w:val="24"/>
      <w:sz w:val="16"/>
    </w:rPr>
  </w:style>
  <w:style w:type="paragraph" w:customStyle="1" w:styleId="StyleStyle8ptLeft0Before12ptAfter3ptLinespacing">
    <w:name w:val="Style Style 8 pt Left:  0&quot; Before:  12 pt After:  3 pt Line spacing..."/>
    <w:basedOn w:val="Style8ptLeft0Before12ptAfter3ptLinespacing"/>
    <w:rsid w:val="001E6267"/>
    <w:pPr>
      <w:spacing w:before="0"/>
    </w:pPr>
    <w:rPr>
      <w:sz w:val="20"/>
    </w:rPr>
  </w:style>
  <w:style w:type="paragraph" w:styleId="ListParagraph">
    <w:name w:val="List Paragraph"/>
    <w:basedOn w:val="Normal"/>
    <w:uiPriority w:val="34"/>
    <w:qFormat/>
    <w:rsid w:val="008E510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 w:bidi="ar-SA"/>
    </w:rPr>
  </w:style>
  <w:style w:type="character" w:styleId="Strong">
    <w:name w:val="Strong"/>
    <w:basedOn w:val="DefaultParagraphFont"/>
    <w:uiPriority w:val="22"/>
    <w:qFormat/>
    <w:rsid w:val="00DF2DA6"/>
    <w:rPr>
      <w:b/>
      <w:bCs/>
    </w:rPr>
  </w:style>
  <w:style w:type="paragraph" w:customStyle="1" w:styleId="Table">
    <w:name w:val="Table"/>
    <w:aliases w:val="ta"/>
    <w:basedOn w:val="Normal"/>
    <w:rsid w:val="006526D8"/>
    <w:pPr>
      <w:spacing w:line="240" w:lineRule="auto"/>
      <w:ind w:left="0"/>
    </w:pPr>
    <w:rPr>
      <w:rFonts w:ascii="Verdana" w:eastAsia="Times New Roman" w:hAnsi="Verdana"/>
      <w:sz w:val="20"/>
      <w:szCs w:val="24"/>
      <w:lang w:eastAsia="en-US" w:bidi="ar-SA"/>
    </w:rPr>
  </w:style>
  <w:style w:type="table" w:customStyle="1" w:styleId="LightList1">
    <w:name w:val="Light List1"/>
    <w:basedOn w:val="TableNormal"/>
    <w:uiPriority w:val="61"/>
    <w:rsid w:val="006526D8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fault">
    <w:name w:val="Default"/>
    <w:rsid w:val="00617C86"/>
    <w:pPr>
      <w:autoSpaceDE w:val="0"/>
      <w:autoSpaceDN w:val="0"/>
      <w:adjustRightInd w:val="0"/>
      <w:spacing w:line="300" w:lineRule="auto"/>
    </w:pPr>
    <w:rPr>
      <w:rFonts w:ascii="Arial" w:hAnsi="Arial" w:cs="Calibri"/>
      <w:color w:val="000000"/>
      <w:sz w:val="18"/>
      <w:szCs w:val="24"/>
    </w:rPr>
  </w:style>
  <w:style w:type="character" w:customStyle="1" w:styleId="apple-style-span">
    <w:name w:val="apple-style-span"/>
    <w:basedOn w:val="DefaultParagraphFont"/>
    <w:rsid w:val="000753E6"/>
  </w:style>
  <w:style w:type="character" w:customStyle="1" w:styleId="caps">
    <w:name w:val="caps"/>
    <w:basedOn w:val="DefaultParagraphFont"/>
    <w:rsid w:val="002561C8"/>
  </w:style>
  <w:style w:type="character" w:customStyle="1" w:styleId="apple-tab-span">
    <w:name w:val="apple-tab-span"/>
    <w:basedOn w:val="DefaultParagraphFont"/>
    <w:rsid w:val="005B729C"/>
  </w:style>
  <w:style w:type="character" w:customStyle="1" w:styleId="BodyTextIndentChar">
    <w:name w:val="Body Text Indent Char"/>
    <w:basedOn w:val="DefaultParagraphFont"/>
    <w:link w:val="BodyTextIndent"/>
    <w:rsid w:val="00F711C6"/>
    <w:rPr>
      <w:rFonts w:ascii="Arial" w:hAnsi="Arial"/>
      <w:sz w:val="18"/>
      <w:lang w:eastAsia="zh-CN" w:bidi="th-TH"/>
    </w:rPr>
  </w:style>
  <w:style w:type="character" w:customStyle="1" w:styleId="product-count2">
    <w:name w:val="product-count2"/>
    <w:basedOn w:val="DefaultParagraphFont"/>
    <w:rsid w:val="0047728B"/>
  </w:style>
  <w:style w:type="paragraph" w:styleId="Revision">
    <w:name w:val="Revision"/>
    <w:hidden/>
    <w:semiHidden/>
    <w:rsid w:val="008F67E3"/>
    <w:rPr>
      <w:rFonts w:ascii="Arial" w:hAnsi="Arial" w:cs="Angsana New"/>
      <w:sz w:val="18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5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30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8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9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9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98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84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14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753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7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8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48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4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16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80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09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23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88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62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38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86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4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64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33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96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1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36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03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1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636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4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1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6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31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709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21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3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60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5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7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2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15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77807">
                              <w:marLeft w:val="0"/>
                              <w:marRight w:val="375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1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8C2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22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244276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400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886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847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6" w:color="DEDEDE"/>
                                                        <w:left w:val="single" w:sz="6" w:space="6" w:color="DEDEDE"/>
                                                        <w:bottom w:val="single" w:sz="6" w:space="6" w:color="DEDEDE"/>
                                                        <w:right w:val="single" w:sz="6" w:space="6" w:color="DEDEDE"/>
                                                      </w:divBdr>
                                                      <w:divsChild>
                                                        <w:div w:id="2134131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2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35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1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68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5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22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30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78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53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697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064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6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3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1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3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9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84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22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56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8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4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7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9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89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22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45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0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89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91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972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793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6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0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6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58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5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37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482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8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789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4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1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4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43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18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87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87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92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27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264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9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3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8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3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73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28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75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24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83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3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67940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7239">
          <w:marLeft w:val="109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4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27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5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76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11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22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15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98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97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07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44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5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1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48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1302">
                              <w:marLeft w:val="0"/>
                              <w:marRight w:val="375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79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8C2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4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07397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722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80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0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6" w:color="DEDEDE"/>
                                                        <w:left w:val="single" w:sz="6" w:space="6" w:color="DEDEDE"/>
                                                        <w:bottom w:val="single" w:sz="6" w:space="6" w:color="DEDEDE"/>
                                                        <w:right w:val="single" w:sz="6" w:space="6" w:color="DEDEDE"/>
                                                      </w:divBdr>
                                                      <w:divsChild>
                                                        <w:div w:id="859200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6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1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7731">
                              <w:marLeft w:val="0"/>
                              <w:marRight w:val="375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8C2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1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05233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75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7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145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6" w:color="DEDEDE"/>
                                                        <w:left w:val="single" w:sz="6" w:space="6" w:color="DEDEDE"/>
                                                        <w:bottom w:val="single" w:sz="6" w:space="6" w:color="DEDEDE"/>
                                                        <w:right w:val="single" w:sz="6" w:space="6" w:color="DEDEDE"/>
                                                      </w:divBdr>
                                                      <w:divsChild>
                                                        <w:div w:id="1142189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2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57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33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2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685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05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838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15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51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0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4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5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0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5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1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numbering" Target="numbering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header" Target="header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microsoft.com/office/2011/relationships/commentsExtended" Target="commentsExtended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webSettings" Target="webSetting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comments" Target="comments.xml"/><Relationship Id="rId37" Type="http://schemas.microsoft.com/office/2011/relationships/people" Target="people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settings" Target="settings.xml"/><Relationship Id="rId36" Type="http://schemas.openxmlformats.org/officeDocument/2006/relationships/fontTable" Target="fontTable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styles" Target="styles.xml"/><Relationship Id="rId30" Type="http://schemas.openxmlformats.org/officeDocument/2006/relationships/footnotes" Target="footnotes.xml"/><Relationship Id="rId35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Z_FILES\mimi\Behavior\COMPANY\logistics\bhvr_master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VariableListCustXmlRels>
  <VariableListCustXmlRel variableListName="AD_HOC">
    <VariableListDefCustXmlId>{8AF6AA64-4554-4C0A-83AC-3B5ACA276145}</VariableListDefCustXmlId>
    <LibraryMetadataCustXmlId>{E68B3F34-185F-4C14-A6C1-51C00877E294}</LibraryMetadataCustXmlId>
    <DataSourceInfoCustXmlId>{F142BCCA-DD42-4336-8449-DDCF6F9AAE5A}</DataSourceInfoCustXmlId>
    <DataSourceMappingCustXmlId>{6C647783-D370-45B6-9DCD-F387BD84D133}</DataSourceMappingCustXmlId>
    <SdmcCustXmlId>{70DABFFB-88ED-4FE9-9B48-0DB54E21118F}</SdmcCustXmlId>
  </VariableListCustXmlRel>
  <VariableListCustXmlRel variableListName="Computed">
    <VariableListDefCustXmlId>{CE583870-82B4-482B-B3CC-C7856D791B06}</VariableListDefCustXmlId>
    <LibraryMetadataCustXmlId>{FB75A6EF-6EA9-4C77-AE67-1AE6C1AC6213}</LibraryMetadataCustXmlId>
    <DataSourceInfoCustXmlId>{3CD8CD8C-05DD-4238-8682-E279040EEACE}</DataSourceInfoCustXmlId>
    <DataSourceMappingCustXmlId>{DCCDB102-BDA4-4369-9786-7187545DDD41}</DataSourceMappingCustXmlId>
    <SdmcCustXmlId>{3E356FA2-5AAF-4FEC-BBEA-11AB1F22497C}</SdmcCustXmlId>
  </VariableListCustXmlRel>
  <VariableListCustXmlRel variableListName="System">
    <VariableListDefCustXmlId>{23E73ABB-CA71-4259-8843-9BAFDBB01C61}</VariableListDefCustXmlId>
    <LibraryMetadataCustXmlId>{FFC5A1DD-79D4-46D4-B047-46210F0BC85C}</LibraryMetadataCustXmlId>
    <DataSourceInfoCustXmlId>{86232EF0-4DF3-4518-9966-B599E8B7239F}</DataSourceInfoCustXmlId>
    <DataSourceMappingCustXmlId>{D1BDC6F1-7066-413A-9B4C-F614BB48CADB}</DataSourceMappingCustXmlId>
    <SdmcCustXmlId>{D2DAF86E-CA77-44B4-B29A-FADCCA32D545}</SdmcCustXmlId>
  </VariableListCustXmlRel>
</VariableListCustXmlRels>
</file>

<file path=customXml/item10.xml><?xml version="1.0" encoding="utf-8"?>
<VariableUsageMapping/>
</file>

<file path=customXml/item11.xml><?xml version="1.0" encoding="utf-8"?>
<SourceDataModel Name="AD_HOC" TargetDataSourceId="33570e2b-4b12-49f8-af52-bc45680c1e56"/>
</file>

<file path=customXml/item12.xml><?xml version="1.0" encoding="utf-8"?>
<DataSourceInfo>
  <Id>33570e2b-4b12-49f8-af52-bc45680c1e56</Id>
  <MajorVersion>0</MajorVersion>
  <MinorVersion>1</MinorVersion>
  <DataSourceType>Ad_Hoc</DataSourceType>
  <Name>AD_HOC</Name>
  <Description/>
  <Filter/>
  <DataFields/>
</DataSourceInfo>
</file>

<file path=customXml/item1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braryPermissions xmlns="9dac0504-05ce-4336-8b2c-352873989e05">SharedDocPermissions</LibraryPermissions>
    <Document_x0020_Category xmlns="24376ded-bed5-41bd-b076-5c30f088bc3e">Deliverables</Document_x0020_Category>
  </documentManagement>
</p:properties>
</file>

<file path=customXml/item14.xml><?xml version="1.0" encoding="utf-8"?>
<DocPartTree/>
</file>

<file path=customXml/item15.xml><?xml version="1.0" encoding="utf-8"?>
<AllWordPDs>
</AllWordPDs>
</file>

<file path=customXml/item16.xml><?xml version="1.0" encoding="utf-8"?>
<SourceDataModel Name="Computed" TargetDataSourceId="6b778d86-4fc9-41f1-95a1-f3be0aa3772c"/>
</file>

<file path=customXml/item17.xml><?xml version="1.0" encoding="utf-8"?>
<VariableListDefinition name="AD_HOC" displayName="AD_HOC" id="2d93bb6c-a03d-4041-9fb7-6b83f0d2367c" isdomainofvalue="False" dataSourceId="33570e2b-4b12-49f8-af52-bc45680c1e56"/>
</file>

<file path=customXml/item18.xml><?xml version="1.0" encoding="utf-8"?>
<VariableListDefinition name="Computed" displayName="Computed" id="40968c21-fe35-4a4c-92db-bbeec7789963" isdomainofvalue="False" dataSourceId="6b778d86-4fc9-41f1-95a1-f3be0aa3772c"/>
</file>

<file path=customXml/item19.xml><?xml version="1.0" encoding="utf-8"?>
<DataSourceMapping>
  <Id>f2379762-f4bb-4c79-96d6-28698e47ed58</Id>
  <Name>EXPRESSION_VARIABLE_MAPPING</Name>
  <TargetDataSource>6b778d86-4fc9-41f1-95a1-f3be0aa3772c</TargetDataSource>
  <SourceType>XML File</SourceType>
  <IsReadOnly>false</IsReadOnly>
  <SalesforceOrganizationId>00000000-0000-0000-0000-000000000000</SalesforceOrganizationId>
  <SalesforceOrganizationName/>
  <SalesforceApiVersion/>
  <Properties/>
  <RawMappings/>
  <DesignTimeProperties/>
</DataSourceMapping>
</file>

<file path=customXml/item2.xml><?xml version="1.0" encoding="utf-8"?>
<DataSourceMapping>
  <Id>73f43686-da9b-4632-9890-f7a473a7648d</Id>
  <Name>AD_HOC_MAPPING</Name>
  <TargetDataSource>33570e2b-4b12-49f8-af52-bc45680c1e56</TargetDataSource>
  <SourceType>XML File</SourceType>
  <IsReadOnly>false</IsReadOnly>
  <SalesforceOrganizationId>00000000-0000-0000-0000-000000000000</SalesforceOrganizationId>
  <SalesforceOrganizationName/>
  <SalesforceApiVersion/>
  <Properties>
    <Property Name="RecordSeperator" Value="SampleData/DataRecord"/>
  </Properties>
  <RawMappings/>
  <DesignTimeProperties/>
</DataSourceMapping>
</file>

<file path=customXml/item20.xml><?xml version="1.0" encoding="utf-8"?>
<DataSourceInfo>
  <Id>6b778d86-4fc9-41f1-95a1-f3be0aa3772c</Id>
  <MajorVersion>0</MajorVersion>
  <MinorVersion>1</MinorVersion>
  <DataSourceType>Expression</DataSourceType>
  <Name>Computed</Name>
  <Description/>
  <Filter/>
  <DataFields/>
</DataSourceInfo>
</file>

<file path=customXml/item21.xml><?xml version="1.0" encoding="utf-8"?>
<DataSourceInfo>
  <Id>8b3a688c-af12-4cc0-a9f5-87489cc718d3</Id>
  <MajorVersion>0</MajorVersion>
  <MinorVersion>1</MinorVersion>
  <DataSourceType>System</DataSourceType>
  <Name>System</Name>
  <Description/>
  <Filter/>
  <DataFields/>
</DataSourceInfo>
</file>

<file path=customXml/item22.xml><?xml version="1.0" encoding="utf-8"?>
<VariableList UniqueId="40968c21-fe35-4a4c-92db-bbeec7789963" Name="Computed" ContentType="XML" MajorVersion="0" MinorVersion="1" isLocalCopy="False" IsBaseObject="False" DataSourceId="6b778d86-4fc9-41f1-95a1-f3be0aa3772c" DataSourceMajorVersion="0" DataSourceMinorVersion="1"/>
</file>

<file path=customXml/item23.xml><?xml version="1.0" encoding="utf-8"?>
<DataSourceMapping>
  <Id>97f74394-8b97-40c9-b402-b5da9042a916</Id>
  <Name>EXPRESSION_VARIABLE_MAPPING</Name>
  <TargetDataSource>8b3a688c-af12-4cc0-a9f5-87489cc718d3</TargetDataSource>
  <SourceType>XML File</SourceType>
  <IsReadOnly>false</IsReadOnly>
  <SalesforceOrganizationId>00000000-0000-0000-0000-000000000000</SalesforceOrganizationId>
  <SalesforceOrganizationName/>
  <SalesforceApiVersion/>
  <Properties/>
  <RawMappings/>
  <DesignTimeProperties/>
</DataSourceMapping>
</file>

<file path=customXml/item2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SourceDataModel Name="System" TargetDataSourceId="8b3a688c-af12-4cc0-a9f5-87489cc718d3"/>
</file>

<file path=customXml/item4.xml><?xml version="1.0" encoding="utf-8"?>
<AllMetadata/>
</file>

<file path=customXml/item5.xml><?xml version="1.0" encoding="utf-8"?>
<VariableList UniqueId="752d3c7e-ac04-4493-93a8-0953d3f9e837" Name="System" ContentType="XML" MajorVersion="0" MinorVersion="1" isLocalCopy="False" IsBaseObject="False" DataSourceId="8b3a688c-af12-4cc0-a9f5-87489cc718d3" DataSourceMajorVersion="0" DataSourceMinorVersion="1"/>
</file>

<file path=customXml/item6.xml><?xml version="1.0" encoding="utf-8"?>
<AllExternalAdhocVariableMappings/>
</file>

<file path=customXml/item7.xml><?xml version="1.0" encoding="utf-8"?>
<VariableListDefinition name="System" displayName="System" id="752d3c7e-ac04-4493-93a8-0953d3f9e837" isdomainofvalue="False" dataSourceId="8b3a688c-af12-4cc0-a9f5-87489cc718d3"/>
</file>

<file path=customXml/item8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3684290E95B048A7DAB98D4DF1E56A" ma:contentTypeVersion="4" ma:contentTypeDescription="Create a new document." ma:contentTypeScope="" ma:versionID="a39bac22538328dd90c2c8c934900602">
  <xsd:schema xmlns:xsd="http://www.w3.org/2001/XMLSchema" xmlns:xs="http://www.w3.org/2001/XMLSchema" xmlns:p="http://schemas.microsoft.com/office/2006/metadata/properties" xmlns:ns2="24376ded-bed5-41bd-b076-5c30f088bc3e" xmlns:ns3="9dac0504-05ce-4336-8b2c-352873989e05" targetNamespace="http://schemas.microsoft.com/office/2006/metadata/properties" ma:root="true" ma:fieldsID="4105e9e326f7b5942f4b6efd11951caa" ns2:_="" ns3:_="">
    <xsd:import namespace="24376ded-bed5-41bd-b076-5c30f088bc3e"/>
    <xsd:import namespace="9dac0504-05ce-4336-8b2c-352873989e05"/>
    <xsd:element name="properties">
      <xsd:complexType>
        <xsd:sequence>
          <xsd:element name="documentManagement">
            <xsd:complexType>
              <xsd:all>
                <xsd:element ref="ns2:Document_x0020_Category" minOccurs="0"/>
                <xsd:element ref="ns3:LibraryPermis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376ded-bed5-41bd-b076-5c30f088bc3e" elementFormDefault="qualified">
    <xsd:import namespace="http://schemas.microsoft.com/office/2006/documentManagement/types"/>
    <xsd:import namespace="http://schemas.microsoft.com/office/infopath/2007/PartnerControls"/>
    <xsd:element name="Document_x0020_Category" ma:index="8" nillable="true" ma:displayName="Document Category" ma:format="Dropdown" ma:internalName="Document_x0020_Category">
      <xsd:simpleType>
        <xsd:restriction base="dms:Choice">
          <xsd:enumeration value="Status Reports"/>
          <xsd:enumeration value="Meeting Notes"/>
          <xsd:enumeration value="Deliverables"/>
          <xsd:enumeration value="Schedules"/>
          <xsd:enumeration value="Presentation"/>
          <xsd:enumeration value="Training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c0504-05ce-4336-8b2c-352873989e05" elementFormDefault="qualified">
    <xsd:import namespace="http://schemas.microsoft.com/office/2006/documentManagement/types"/>
    <xsd:import namespace="http://schemas.microsoft.com/office/infopath/2007/PartnerControls"/>
    <xsd:element name="LibraryPermissions" ma:index="9" nillable="true" ma:displayName="LibraryPermissions" ma:default="SharedDocPermissions" ma:hidden="true" ma:internalName="LibraryPermissions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9.xml><?xml version="1.0" encoding="utf-8"?>
<VariableList UniqueId="2d93bb6c-a03d-4041-9fb7-6b83f0d2367c" Name="AD_HOC" ContentType="XML" MajorVersion="0" MinorVersion="1" isLocalCopy="False" IsBaseObject="False" DataSourceId="33570e2b-4b12-49f8-af52-bc45680c1e56" DataSourceMajorVersion="0" DataSourceMinorVersion="1"/>
</file>

<file path=customXml/itemProps1.xml><?xml version="1.0" encoding="utf-8"?>
<ds:datastoreItem xmlns:ds="http://schemas.openxmlformats.org/officeDocument/2006/customXml" ds:itemID="{A7A310D9-F259-46B5-BECB-8A84E5A13D78}">
  <ds:schemaRefs/>
</ds:datastoreItem>
</file>

<file path=customXml/itemProps10.xml><?xml version="1.0" encoding="utf-8"?>
<ds:datastoreItem xmlns:ds="http://schemas.openxmlformats.org/officeDocument/2006/customXml" ds:itemID="{A1CC01A7-01A4-4096-9BEF-697FB3DCA2A3}">
  <ds:schemaRefs/>
</ds:datastoreItem>
</file>

<file path=customXml/itemProps11.xml><?xml version="1.0" encoding="utf-8"?>
<ds:datastoreItem xmlns:ds="http://schemas.openxmlformats.org/officeDocument/2006/customXml" ds:itemID="{70DABFFB-88ED-4FE9-9B48-0DB54E21118F}">
  <ds:schemaRefs/>
</ds:datastoreItem>
</file>

<file path=customXml/itemProps12.xml><?xml version="1.0" encoding="utf-8"?>
<ds:datastoreItem xmlns:ds="http://schemas.openxmlformats.org/officeDocument/2006/customXml" ds:itemID="{F142BCCA-DD42-4336-8449-DDCF6F9AAE5A}">
  <ds:schemaRefs/>
</ds:datastoreItem>
</file>

<file path=customXml/itemProps13.xml><?xml version="1.0" encoding="utf-8"?>
<ds:datastoreItem xmlns:ds="http://schemas.openxmlformats.org/officeDocument/2006/customXml" ds:itemID="{442E4BF2-6AA9-4346-976C-43A2D5245997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9dac0504-05ce-4336-8b2c-352873989e05"/>
    <ds:schemaRef ds:uri="24376ded-bed5-41bd-b076-5c30f088bc3e"/>
    <ds:schemaRef ds:uri="http://www.w3.org/XML/1998/namespace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3F3F0CDC-360E-463D-973F-6AE3C530FA2A}">
  <ds:schemaRefs/>
</ds:datastoreItem>
</file>

<file path=customXml/itemProps15.xml><?xml version="1.0" encoding="utf-8"?>
<ds:datastoreItem xmlns:ds="http://schemas.openxmlformats.org/officeDocument/2006/customXml" ds:itemID="{EF62BE12-77AB-4D4F-99DC-BB246D258A2F}">
  <ds:schemaRefs/>
</ds:datastoreItem>
</file>

<file path=customXml/itemProps16.xml><?xml version="1.0" encoding="utf-8"?>
<ds:datastoreItem xmlns:ds="http://schemas.openxmlformats.org/officeDocument/2006/customXml" ds:itemID="{3E356FA2-5AAF-4FEC-BBEA-11AB1F22497C}">
  <ds:schemaRefs/>
</ds:datastoreItem>
</file>

<file path=customXml/itemProps17.xml><?xml version="1.0" encoding="utf-8"?>
<ds:datastoreItem xmlns:ds="http://schemas.openxmlformats.org/officeDocument/2006/customXml" ds:itemID="{8AF6AA64-4554-4C0A-83AC-3B5ACA276145}">
  <ds:schemaRefs/>
</ds:datastoreItem>
</file>

<file path=customXml/itemProps18.xml><?xml version="1.0" encoding="utf-8"?>
<ds:datastoreItem xmlns:ds="http://schemas.openxmlformats.org/officeDocument/2006/customXml" ds:itemID="{CE583870-82B4-482B-B3CC-C7856D791B06}">
  <ds:schemaRefs/>
</ds:datastoreItem>
</file>

<file path=customXml/itemProps19.xml><?xml version="1.0" encoding="utf-8"?>
<ds:datastoreItem xmlns:ds="http://schemas.openxmlformats.org/officeDocument/2006/customXml" ds:itemID="{DCCDB102-BDA4-4369-9786-7187545DDD41}">
  <ds:schemaRefs/>
</ds:datastoreItem>
</file>

<file path=customXml/itemProps2.xml><?xml version="1.0" encoding="utf-8"?>
<ds:datastoreItem xmlns:ds="http://schemas.openxmlformats.org/officeDocument/2006/customXml" ds:itemID="{6C647783-D370-45B6-9DCD-F387BD84D133}">
  <ds:schemaRefs/>
</ds:datastoreItem>
</file>

<file path=customXml/itemProps20.xml><?xml version="1.0" encoding="utf-8"?>
<ds:datastoreItem xmlns:ds="http://schemas.openxmlformats.org/officeDocument/2006/customXml" ds:itemID="{3CD8CD8C-05DD-4238-8682-E279040EEACE}">
  <ds:schemaRefs/>
</ds:datastoreItem>
</file>

<file path=customXml/itemProps21.xml><?xml version="1.0" encoding="utf-8"?>
<ds:datastoreItem xmlns:ds="http://schemas.openxmlformats.org/officeDocument/2006/customXml" ds:itemID="{86232EF0-4DF3-4518-9966-B599E8B7239F}">
  <ds:schemaRefs/>
</ds:datastoreItem>
</file>

<file path=customXml/itemProps22.xml><?xml version="1.0" encoding="utf-8"?>
<ds:datastoreItem xmlns:ds="http://schemas.openxmlformats.org/officeDocument/2006/customXml" ds:itemID="{FB75A6EF-6EA9-4C77-AE67-1AE6C1AC6213}">
  <ds:schemaRefs/>
</ds:datastoreItem>
</file>

<file path=customXml/itemProps23.xml><?xml version="1.0" encoding="utf-8"?>
<ds:datastoreItem xmlns:ds="http://schemas.openxmlformats.org/officeDocument/2006/customXml" ds:itemID="{D1BDC6F1-7066-413A-9B4C-F614BB48CADB}">
  <ds:schemaRefs/>
</ds:datastoreItem>
</file>

<file path=customXml/itemProps24.xml><?xml version="1.0" encoding="utf-8"?>
<ds:datastoreItem xmlns:ds="http://schemas.openxmlformats.org/officeDocument/2006/customXml" ds:itemID="{A821BAB2-F198-43AC-AEC2-1DEF2BDDCE30}">
  <ds:schemaRefs>
    <ds:schemaRef ds:uri="http://schemas.microsoft.com/sharepoint/v3/contenttype/forms"/>
  </ds:schemaRefs>
</ds:datastoreItem>
</file>

<file path=customXml/itemProps25.xml><?xml version="1.0" encoding="utf-8"?>
<ds:datastoreItem xmlns:ds="http://schemas.openxmlformats.org/officeDocument/2006/customXml" ds:itemID="{6511998A-4B7D-4BFB-AE41-9917082D27B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2DAF86E-CA77-44B4-B29A-FADCCA32D545}">
  <ds:schemaRefs/>
</ds:datastoreItem>
</file>

<file path=customXml/itemProps4.xml><?xml version="1.0" encoding="utf-8"?>
<ds:datastoreItem xmlns:ds="http://schemas.openxmlformats.org/officeDocument/2006/customXml" ds:itemID="{75C7F9C7-C963-4DCA-8E30-EA798AE6FCA5}">
  <ds:schemaRefs/>
</ds:datastoreItem>
</file>

<file path=customXml/itemProps5.xml><?xml version="1.0" encoding="utf-8"?>
<ds:datastoreItem xmlns:ds="http://schemas.openxmlformats.org/officeDocument/2006/customXml" ds:itemID="{FFC5A1DD-79D4-46D4-B047-46210F0BC85C}">
  <ds:schemaRefs/>
</ds:datastoreItem>
</file>

<file path=customXml/itemProps6.xml><?xml version="1.0" encoding="utf-8"?>
<ds:datastoreItem xmlns:ds="http://schemas.openxmlformats.org/officeDocument/2006/customXml" ds:itemID="{3710FA2B-A5AF-4D69-B928-B9F5FE76C620}">
  <ds:schemaRefs/>
</ds:datastoreItem>
</file>

<file path=customXml/itemProps7.xml><?xml version="1.0" encoding="utf-8"?>
<ds:datastoreItem xmlns:ds="http://schemas.openxmlformats.org/officeDocument/2006/customXml" ds:itemID="{23E73ABB-CA71-4259-8843-9BAFDBB01C61}">
  <ds:schemaRefs/>
</ds:datastoreItem>
</file>

<file path=customXml/itemProps8.xml><?xml version="1.0" encoding="utf-8"?>
<ds:datastoreItem xmlns:ds="http://schemas.openxmlformats.org/officeDocument/2006/customXml" ds:itemID="{D31F8969-B05C-407A-8C01-E8FEEE0034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376ded-bed5-41bd-b076-5c30f088bc3e"/>
    <ds:schemaRef ds:uri="9dac0504-05ce-4336-8b2c-352873989e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9.xml><?xml version="1.0" encoding="utf-8"?>
<ds:datastoreItem xmlns:ds="http://schemas.openxmlformats.org/officeDocument/2006/customXml" ds:itemID="{E68B3F34-185F-4C14-A6C1-51C00877E29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bhvr_master_template</Template>
  <TotalTime>0</TotalTime>
  <Pages>18</Pages>
  <Words>1585</Words>
  <Characters>9035</Characters>
  <Application>Microsoft Office Word</Application>
  <DocSecurity>4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2014_01_23_jkl001__Taxonomy</vt:lpstr>
    </vt:vector>
  </TitlesOfParts>
  <Company>Microsoft</Company>
  <LinksUpToDate>false</LinksUpToDate>
  <CharactersWithSpaces>10599</CharactersWithSpaces>
  <SharedDoc>false</SharedDoc>
  <HLinks>
    <vt:vector size="6" baseType="variant">
      <vt:variant>
        <vt:i4>4456502</vt:i4>
      </vt:variant>
      <vt:variant>
        <vt:i4>0</vt:i4>
      </vt:variant>
      <vt:variant>
        <vt:i4>0</vt:i4>
      </vt:variant>
      <vt:variant>
        <vt:i4>5</vt:i4>
      </vt:variant>
      <vt:variant>
        <vt:lpwstr>mailto:jim.mcgrath@behaviordesign.com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2014_01_23_jkl001__Taxonomy</dc:title>
  <dc:creator>Mimi Young</dc:creator>
  <cp:lastModifiedBy>Gleason, Erin</cp:lastModifiedBy>
  <cp:revision>2</cp:revision>
  <cp:lastPrinted>2013-11-14T18:54:00Z</cp:lastPrinted>
  <dcterms:created xsi:type="dcterms:W3CDTF">2017-07-18T15:53:00Z</dcterms:created>
  <dcterms:modified xsi:type="dcterms:W3CDTF">2017-07-18T15:53:00Z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0x0101008E3684290E95B048A7DAB98D4DF1E56A</vt:lpwstr>
  </property>
</Properties>
</file>